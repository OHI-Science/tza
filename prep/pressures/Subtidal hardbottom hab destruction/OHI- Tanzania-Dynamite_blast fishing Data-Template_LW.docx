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A5C" w:rsidRDefault="000C2DD5" w:rsidP="009A3157">
      <w:pPr>
        <w:jc w:val="center"/>
        <w:rPr>
          <w:u w:val="single"/>
        </w:rPr>
      </w:pPr>
      <w:r>
        <w:rPr>
          <w:u w:val="single"/>
        </w:rPr>
        <w:t>Ocean Health Index</w:t>
      </w:r>
    </w:p>
    <w:p w:rsidR="008D0070" w:rsidRPr="009A3157" w:rsidRDefault="007D78FF" w:rsidP="009A3157">
      <w:pPr>
        <w:jc w:val="center"/>
        <w:rPr>
          <w:u w:val="single"/>
        </w:rPr>
      </w:pPr>
      <w:r>
        <w:rPr>
          <w:u w:val="single"/>
        </w:rPr>
        <w:t>Preliminary Tanzania Assessment</w:t>
      </w:r>
      <w:r w:rsidR="00836FAC">
        <w:rPr>
          <w:u w:val="single"/>
        </w:rPr>
        <w:t>,</w:t>
      </w:r>
      <w:r>
        <w:rPr>
          <w:u w:val="single"/>
        </w:rPr>
        <w:t xml:space="preserve"> 2018 </w:t>
      </w:r>
    </w:p>
    <w:p w:rsidR="006E09DC" w:rsidRPr="009A3157" w:rsidRDefault="006E09DC" w:rsidP="009A3157">
      <w:pPr>
        <w:jc w:val="center"/>
        <w:rPr>
          <w:u w:val="single"/>
        </w:rPr>
      </w:pPr>
    </w:p>
    <w:p w:rsidR="00BB2A45" w:rsidRDefault="00836FAC">
      <w:r w:rsidRPr="00836FAC">
        <w:rPr>
          <w:b/>
        </w:rPr>
        <w:t>Pressure indicator</w:t>
      </w:r>
      <w:r>
        <w:t xml:space="preserve">: </w:t>
      </w:r>
      <w:r w:rsidR="00E825AB">
        <w:t>Subtidal hard bottom habitat destruction using dynamite fishing as a proxy.</w:t>
      </w:r>
    </w:p>
    <w:p w:rsidR="00CD0A5C" w:rsidRDefault="008D0070">
      <w:r w:rsidRPr="00836FAC">
        <w:rPr>
          <w:b/>
        </w:rPr>
        <w:t>Aim</w:t>
      </w:r>
      <w:r>
        <w:t xml:space="preserve">: to acquire data on blast fishing from experts in Tanzania based on </w:t>
      </w:r>
      <w:r w:rsidR="007D78FF">
        <w:t>pre-existing primary data,</w:t>
      </w:r>
      <w:r>
        <w:t xml:space="preserve"> reports</w:t>
      </w:r>
      <w:r w:rsidR="007D78FF">
        <w:t>, perception</w:t>
      </w:r>
      <w:r w:rsidR="003B03DB">
        <w:t>,</w:t>
      </w:r>
      <w:r w:rsidR="00951299">
        <w:t xml:space="preserve"> </w:t>
      </w:r>
      <w:r w:rsidR="007D78FF">
        <w:t>observations</w:t>
      </w:r>
      <w:r>
        <w:t xml:space="preserve"> and</w:t>
      </w:r>
      <w:r w:rsidR="007D78FF">
        <w:t>/or</w:t>
      </w:r>
      <w:r>
        <w:t xml:space="preserve"> </w:t>
      </w:r>
      <w:r w:rsidR="00B11234">
        <w:t xml:space="preserve">fisheries </w:t>
      </w:r>
      <w:r>
        <w:t>monitoring</w:t>
      </w:r>
      <w:r w:rsidR="00C86ACF">
        <w:t>.</w:t>
      </w:r>
    </w:p>
    <w:p w:rsidR="007D78FF" w:rsidRDefault="007D78FF"/>
    <w:p w:rsidR="00D93948" w:rsidRDefault="003B03DB">
      <w:r>
        <w:t>We seek to</w:t>
      </w:r>
      <w:r w:rsidR="00D93948">
        <w:t xml:space="preserve"> acquire information on the following:</w:t>
      </w:r>
    </w:p>
    <w:p w:rsidR="00E825AB" w:rsidRDefault="00E825AB" w:rsidP="00D93948">
      <w:pPr>
        <w:pStyle w:val="ListParagraph"/>
        <w:numPr>
          <w:ilvl w:val="0"/>
          <w:numId w:val="2"/>
        </w:numPr>
      </w:pPr>
      <w:r>
        <w:t>Number of blasts per region/ district (if possible) across the entire coastline</w:t>
      </w:r>
      <w:r w:rsidR="00C91E00">
        <w:t xml:space="preserve"> (</w:t>
      </w:r>
      <w:r w:rsidR="00C91E00" w:rsidRPr="00C708D2">
        <w:rPr>
          <w:rStyle w:val="Heading4Char"/>
          <w:sz w:val="20"/>
          <w:szCs w:val="20"/>
        </w:rPr>
        <w:t>please see figure 1 below</w:t>
      </w:r>
      <w:r w:rsidR="00C91E00">
        <w:t>)</w:t>
      </w:r>
      <w:r>
        <w:t>.</w:t>
      </w:r>
    </w:p>
    <w:p w:rsidR="00AE0435" w:rsidRDefault="00AE0435" w:rsidP="00D93948">
      <w:pPr>
        <w:pStyle w:val="ListParagraph"/>
        <w:numPr>
          <w:ilvl w:val="0"/>
          <w:numId w:val="2"/>
        </w:numPr>
      </w:pPr>
      <w:r>
        <w:t xml:space="preserve">The hotspot areas where blast fishing is prevalent/common. </w:t>
      </w:r>
    </w:p>
    <w:p w:rsidR="00712C5C" w:rsidRDefault="008A4A09" w:rsidP="00D93948">
      <w:pPr>
        <w:pStyle w:val="ListParagraph"/>
        <w:numPr>
          <w:ilvl w:val="0"/>
          <w:numId w:val="2"/>
        </w:numPr>
      </w:pPr>
      <w:r>
        <w:t>Management, policy, m</w:t>
      </w:r>
      <w:r w:rsidR="00712C5C">
        <w:t>onitoring and control measures in place</w:t>
      </w:r>
      <w:r>
        <w:t xml:space="preserve"> to control/ prevent blast fishing</w:t>
      </w:r>
      <w:r w:rsidR="00712C5C">
        <w:t xml:space="preserve"> (to measure effectiveness). </w:t>
      </w:r>
    </w:p>
    <w:p w:rsidR="00AE0435" w:rsidRPr="00AE0435" w:rsidRDefault="00AE0435" w:rsidP="0038796F">
      <w:pPr>
        <w:pStyle w:val="ListParagraph"/>
        <w:jc w:val="center"/>
        <w:rPr>
          <w:rFonts w:cstheme="minorHAnsi"/>
          <w:b/>
          <w:sz w:val="22"/>
          <w:szCs w:val="22"/>
        </w:rPr>
      </w:pPr>
      <w:r w:rsidRPr="005170F5">
        <w:rPr>
          <w:noProof/>
          <w:lang w:eastAsia="en-GB"/>
        </w:rPr>
        <w:drawing>
          <wp:inline distT="0" distB="0" distL="0" distR="0">
            <wp:extent cx="4944952" cy="3494355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Regional level_12n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952" cy="34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12C5C" w:rsidRDefault="00AE0435" w:rsidP="0038796F">
      <w:pPr>
        <w:pStyle w:val="ListParagraph"/>
        <w:jc w:val="center"/>
      </w:pPr>
      <w:r w:rsidRPr="00AE0435">
        <w:rPr>
          <w:rFonts w:cstheme="minorHAnsi"/>
          <w:b/>
          <w:color w:val="2E74B5" w:themeColor="accent5" w:themeShade="BF"/>
          <w:sz w:val="20"/>
          <w:szCs w:val="20"/>
        </w:rPr>
        <w:t>Figure 1</w:t>
      </w:r>
      <w:r w:rsidRPr="00AE0435">
        <w:rPr>
          <w:rFonts w:cstheme="minorHAnsi"/>
          <w:b/>
          <w:sz w:val="20"/>
          <w:szCs w:val="20"/>
        </w:rPr>
        <w:t xml:space="preserve">: </w:t>
      </w:r>
      <w:r w:rsidRPr="00AE0435">
        <w:rPr>
          <w:rFonts w:cstheme="minorHAnsi"/>
          <w:sz w:val="20"/>
          <w:szCs w:val="20"/>
        </w:rPr>
        <w:t>Map of Tanzani</w:t>
      </w:r>
      <w:r w:rsidR="009F0FE9">
        <w:rPr>
          <w:rFonts w:cstheme="minorHAnsi"/>
          <w:sz w:val="20"/>
          <w:szCs w:val="20"/>
        </w:rPr>
        <w:t>a</w:t>
      </w:r>
      <w:r w:rsidRPr="00AE0435">
        <w:rPr>
          <w:rFonts w:cstheme="minorHAnsi"/>
          <w:sz w:val="20"/>
          <w:szCs w:val="20"/>
        </w:rPr>
        <w:t xml:space="preserve"> delineated into </w:t>
      </w:r>
      <w:r w:rsidR="00642631">
        <w:rPr>
          <w:rFonts w:cstheme="minorHAnsi"/>
          <w:sz w:val="20"/>
          <w:szCs w:val="20"/>
        </w:rPr>
        <w:t>7</w:t>
      </w:r>
      <w:r w:rsidRPr="00AE0435">
        <w:rPr>
          <w:rFonts w:cstheme="minorHAnsi"/>
          <w:sz w:val="20"/>
          <w:szCs w:val="20"/>
        </w:rPr>
        <w:t xml:space="preserve"> zones</w:t>
      </w:r>
      <w:r w:rsidR="00642631">
        <w:rPr>
          <w:rFonts w:cstheme="minorHAnsi"/>
          <w:sz w:val="20"/>
          <w:szCs w:val="20"/>
        </w:rPr>
        <w:t xml:space="preserve"> for both</w:t>
      </w:r>
      <w:r w:rsidRPr="00AE0435">
        <w:rPr>
          <w:rFonts w:cstheme="minorHAnsi"/>
          <w:sz w:val="20"/>
          <w:szCs w:val="20"/>
        </w:rPr>
        <w:t xml:space="preserve"> </w:t>
      </w:r>
      <w:r w:rsidR="003B03DB">
        <w:rPr>
          <w:rFonts w:cstheme="minorHAnsi"/>
          <w:sz w:val="20"/>
          <w:szCs w:val="20"/>
        </w:rPr>
        <w:t>mainland</w:t>
      </w:r>
      <w:r w:rsidR="003B03DB" w:rsidRPr="00AE0435">
        <w:rPr>
          <w:rFonts w:cstheme="minorHAnsi"/>
          <w:sz w:val="20"/>
          <w:szCs w:val="20"/>
        </w:rPr>
        <w:t xml:space="preserve"> </w:t>
      </w:r>
      <w:r w:rsidRPr="00AE0435">
        <w:rPr>
          <w:rFonts w:cstheme="minorHAnsi"/>
          <w:sz w:val="20"/>
          <w:szCs w:val="20"/>
        </w:rPr>
        <w:t xml:space="preserve">and Zanzibar </w:t>
      </w:r>
      <w:r w:rsidR="00642631">
        <w:rPr>
          <w:rFonts w:cstheme="minorHAnsi"/>
          <w:sz w:val="20"/>
          <w:szCs w:val="20"/>
        </w:rPr>
        <w:t>extending up</w:t>
      </w:r>
      <w:r w:rsidRPr="00AE0435">
        <w:rPr>
          <w:rFonts w:cstheme="minorHAnsi"/>
          <w:sz w:val="20"/>
          <w:szCs w:val="20"/>
        </w:rPr>
        <w:t xml:space="preserve"> to 12nm </w:t>
      </w:r>
      <w:r w:rsidR="00642631">
        <w:rPr>
          <w:rFonts w:cstheme="minorHAnsi"/>
          <w:sz w:val="20"/>
          <w:szCs w:val="20"/>
        </w:rPr>
        <w:t>offshore</w:t>
      </w:r>
      <w:r w:rsidRPr="00AE0435">
        <w:rPr>
          <w:rFonts w:cstheme="minorHAnsi"/>
          <w:sz w:val="20"/>
          <w:szCs w:val="20"/>
        </w:rPr>
        <w:t>.</w:t>
      </w:r>
    </w:p>
    <w:p w:rsidR="00C731BC" w:rsidRDefault="00C731BC" w:rsidP="00D93948"/>
    <w:p w:rsidR="00FE0F0D" w:rsidRDefault="00FE0F0D">
      <w:r>
        <w:br w:type="page"/>
      </w:r>
    </w:p>
    <w:p w:rsidR="00D93948" w:rsidRPr="0077149C" w:rsidRDefault="00D93948" w:rsidP="00D93948">
      <w:pPr>
        <w:rPr>
          <w:b/>
        </w:rPr>
      </w:pPr>
      <w:r w:rsidRPr="0077149C">
        <w:rPr>
          <w:b/>
        </w:rPr>
        <w:lastRenderedPageBreak/>
        <w:t>Institutional information</w:t>
      </w:r>
    </w:p>
    <w:p w:rsidR="00D93948" w:rsidRDefault="00D93948" w:rsidP="00D93948">
      <w:r>
        <w:t>Name:</w:t>
      </w:r>
      <w:ins w:id="0" w:author="Lindsey" w:date="2018-09-23T09:14:00Z">
        <w:r w:rsidR="00922EA3">
          <w:t xml:space="preserve"> Lindsey West</w:t>
        </w:r>
      </w:ins>
    </w:p>
    <w:p w:rsidR="00D93948" w:rsidRDefault="00D93948" w:rsidP="00D93948">
      <w:r>
        <w:t>Designation:</w:t>
      </w:r>
      <w:ins w:id="1" w:author="Lindsey" w:date="2018-09-23T09:14:00Z">
        <w:r w:rsidR="00922EA3">
          <w:t xml:space="preserve"> Director</w:t>
        </w:r>
      </w:ins>
    </w:p>
    <w:p w:rsidR="00D93948" w:rsidRDefault="00D93948" w:rsidP="00D93948">
      <w:r>
        <w:t xml:space="preserve">Institution: </w:t>
      </w:r>
      <w:ins w:id="2" w:author="Lindsey" w:date="2018-09-23T09:14:00Z">
        <w:r w:rsidR="00922EA3">
          <w:t>Sea Sense</w:t>
        </w:r>
      </w:ins>
    </w:p>
    <w:p w:rsidR="00933CF4" w:rsidRDefault="00933CF4" w:rsidP="00CD0A5C">
      <w:pPr>
        <w:pStyle w:val="ListParagraph"/>
        <w:numPr>
          <w:ilvl w:val="0"/>
          <w:numId w:val="2"/>
        </w:numPr>
      </w:pPr>
      <w:r>
        <w:t>If you have data on blast fishing activities for any region on mainland</w:t>
      </w:r>
      <w:r w:rsidR="00057B8A">
        <w:t xml:space="preserve"> </w:t>
      </w:r>
      <w:r>
        <w:t>and Zanzibar, please fill in the table below with;</w:t>
      </w:r>
    </w:p>
    <w:p w:rsidR="00933CF4" w:rsidRDefault="00140EF3" w:rsidP="00CD0A5C">
      <w:pPr>
        <w:pStyle w:val="ListParagraph"/>
        <w:numPr>
          <w:ilvl w:val="1"/>
          <w:numId w:val="2"/>
        </w:numPr>
      </w:pPr>
      <w:r>
        <w:t>Summary information as per the relevant sections</w:t>
      </w:r>
      <w:r w:rsidR="001C2274">
        <w:t xml:space="preserve"> in table 1 below.</w:t>
      </w:r>
      <w:bookmarkStart w:id="3" w:name="_GoBack"/>
      <w:bookmarkEnd w:id="3"/>
    </w:p>
    <w:p w:rsidR="00DF65C0" w:rsidRPr="00CD0A5C" w:rsidRDefault="00712C5C" w:rsidP="00CD0A5C">
      <w:pPr>
        <w:pStyle w:val="Heading4"/>
        <w:rPr>
          <w:sz w:val="20"/>
          <w:szCs w:val="20"/>
        </w:rPr>
      </w:pPr>
      <w:r w:rsidRPr="00CD0A5C">
        <w:rPr>
          <w:sz w:val="20"/>
          <w:szCs w:val="20"/>
        </w:rPr>
        <w:t xml:space="preserve">Table 1: </w:t>
      </w:r>
      <w:r w:rsidR="00140EF3" w:rsidRPr="00CD0A5C">
        <w:rPr>
          <w:sz w:val="20"/>
          <w:szCs w:val="20"/>
        </w:rPr>
        <w:t xml:space="preserve">Summary </w:t>
      </w:r>
      <w:r w:rsidRPr="00CD0A5C">
        <w:rPr>
          <w:sz w:val="20"/>
          <w:szCs w:val="20"/>
        </w:rPr>
        <w:t>o</w:t>
      </w:r>
      <w:r w:rsidR="00140EF3" w:rsidRPr="00CD0A5C">
        <w:rPr>
          <w:sz w:val="20"/>
          <w:szCs w:val="20"/>
        </w:rPr>
        <w:t>f</w:t>
      </w:r>
      <w:r w:rsidRPr="00CD0A5C">
        <w:rPr>
          <w:sz w:val="20"/>
          <w:szCs w:val="20"/>
        </w:rPr>
        <w:t xml:space="preserve"> blast fishing activity per region/ </w:t>
      </w:r>
      <w:r w:rsidR="009E745D" w:rsidRPr="00CD0A5C">
        <w:rPr>
          <w:sz w:val="20"/>
          <w:szCs w:val="20"/>
        </w:rPr>
        <w:t>district and</w:t>
      </w:r>
      <w:r w:rsidRPr="00CD0A5C">
        <w:rPr>
          <w:sz w:val="20"/>
          <w:szCs w:val="20"/>
        </w:rPr>
        <w:t xml:space="preserve"> catch landed in </w:t>
      </w:r>
      <w:r w:rsidR="00EB0CB7">
        <w:rPr>
          <w:sz w:val="20"/>
          <w:szCs w:val="20"/>
        </w:rPr>
        <w:t xml:space="preserve">mainland </w:t>
      </w:r>
      <w:r w:rsidR="00931F06">
        <w:rPr>
          <w:sz w:val="20"/>
          <w:szCs w:val="20"/>
        </w:rPr>
        <w:t>and Zanzibar regions.</w:t>
      </w:r>
    </w:p>
    <w:tbl>
      <w:tblPr>
        <w:tblStyle w:val="TableGrid"/>
        <w:tblW w:w="13950" w:type="dxa"/>
        <w:tblLook w:val="04A0"/>
      </w:tblPr>
      <w:tblGrid>
        <w:gridCol w:w="2105"/>
        <w:gridCol w:w="1826"/>
        <w:gridCol w:w="1957"/>
        <w:gridCol w:w="894"/>
        <w:gridCol w:w="1010"/>
        <w:gridCol w:w="1432"/>
        <w:gridCol w:w="4726"/>
      </w:tblGrid>
      <w:tr w:rsidR="00755C36" w:rsidRPr="00DF65C0" w:rsidTr="00951299">
        <w:tc>
          <w:tcPr>
            <w:tcW w:w="2105" w:type="dxa"/>
          </w:tcPr>
          <w:p w:rsidR="00755C36" w:rsidRPr="00DF65C0" w:rsidRDefault="00755C36" w:rsidP="00755C36">
            <w:pPr>
              <w:rPr>
                <w:sz w:val="20"/>
                <w:szCs w:val="20"/>
              </w:rPr>
            </w:pPr>
            <w:r w:rsidRPr="00DF65C0">
              <w:rPr>
                <w:sz w:val="20"/>
                <w:szCs w:val="20"/>
              </w:rPr>
              <w:t>Region</w:t>
            </w:r>
          </w:p>
        </w:tc>
        <w:tc>
          <w:tcPr>
            <w:tcW w:w="1826" w:type="dxa"/>
          </w:tcPr>
          <w:p w:rsidR="00755C36" w:rsidRPr="00DF65C0" w:rsidRDefault="00755C36" w:rsidP="00755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District</w:t>
            </w:r>
          </w:p>
        </w:tc>
        <w:tc>
          <w:tcPr>
            <w:tcW w:w="1957" w:type="dxa"/>
          </w:tcPr>
          <w:p w:rsidR="00755C36" w:rsidRPr="00DF65C0" w:rsidRDefault="00755C36" w:rsidP="00755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Blast site(s)</w:t>
            </w:r>
          </w:p>
        </w:tc>
        <w:tc>
          <w:tcPr>
            <w:tcW w:w="894" w:type="dxa"/>
          </w:tcPr>
          <w:p w:rsidR="00755C36" w:rsidRPr="00DF65C0" w:rsidRDefault="00755C36" w:rsidP="00755C36">
            <w:pPr>
              <w:rPr>
                <w:sz w:val="20"/>
                <w:szCs w:val="20"/>
              </w:rPr>
            </w:pPr>
            <w:r w:rsidRPr="00DF65C0">
              <w:rPr>
                <w:sz w:val="20"/>
                <w:szCs w:val="20"/>
              </w:rPr>
              <w:t xml:space="preserve">Year </w:t>
            </w:r>
          </w:p>
        </w:tc>
        <w:tc>
          <w:tcPr>
            <w:tcW w:w="1010" w:type="dxa"/>
          </w:tcPr>
          <w:p w:rsidR="00755C36" w:rsidRPr="00DF65C0" w:rsidRDefault="00755C36" w:rsidP="00755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boats per area</w:t>
            </w:r>
          </w:p>
        </w:tc>
        <w:tc>
          <w:tcPr>
            <w:tcW w:w="1432" w:type="dxa"/>
          </w:tcPr>
          <w:p w:rsidR="00755C36" w:rsidRPr="00DF65C0" w:rsidRDefault="00755C36" w:rsidP="00755C36">
            <w:pPr>
              <w:rPr>
                <w:sz w:val="20"/>
                <w:szCs w:val="20"/>
              </w:rPr>
            </w:pPr>
            <w:r w:rsidRPr="00DF65C0">
              <w:rPr>
                <w:sz w:val="20"/>
                <w:szCs w:val="20"/>
              </w:rPr>
              <w:t>Number of blasts</w:t>
            </w:r>
          </w:p>
        </w:tc>
        <w:tc>
          <w:tcPr>
            <w:tcW w:w="4726" w:type="dxa"/>
          </w:tcPr>
          <w:p w:rsidR="00755C36" w:rsidRPr="00DF65C0" w:rsidRDefault="00755C36" w:rsidP="00755C36">
            <w:pPr>
              <w:rPr>
                <w:sz w:val="20"/>
                <w:szCs w:val="20"/>
              </w:rPr>
            </w:pPr>
            <w:r w:rsidRPr="00A00BBE">
              <w:rPr>
                <w:sz w:val="20"/>
                <w:szCs w:val="20"/>
              </w:rPr>
              <w:t>Management, policy, monitoring and control measures</w:t>
            </w:r>
            <w:r>
              <w:rPr>
                <w:sz w:val="20"/>
                <w:szCs w:val="20"/>
              </w:rPr>
              <w:t xml:space="preserve"> in place</w:t>
            </w:r>
          </w:p>
        </w:tc>
      </w:tr>
      <w:tr w:rsidR="00755C36" w:rsidTr="00951299">
        <w:tc>
          <w:tcPr>
            <w:tcW w:w="2105" w:type="dxa"/>
          </w:tcPr>
          <w:p w:rsidR="00755C36" w:rsidRDefault="00922EA3" w:rsidP="00755C36">
            <w:ins w:id="4" w:author="Lindsey" w:date="2018-09-23T09:15:00Z">
              <w:r>
                <w:t>DSM</w:t>
              </w:r>
            </w:ins>
          </w:p>
        </w:tc>
        <w:tc>
          <w:tcPr>
            <w:tcW w:w="1826" w:type="dxa"/>
          </w:tcPr>
          <w:p w:rsidR="00755C36" w:rsidRDefault="00922EA3" w:rsidP="00755C36">
            <w:proofErr w:type="spellStart"/>
            <w:ins w:id="5" w:author="Lindsey" w:date="2018-09-23T09:15:00Z">
              <w:r>
                <w:t>Temeke</w:t>
              </w:r>
            </w:ins>
            <w:proofErr w:type="spellEnd"/>
          </w:p>
        </w:tc>
        <w:tc>
          <w:tcPr>
            <w:tcW w:w="1957" w:type="dxa"/>
          </w:tcPr>
          <w:p w:rsidR="00755C36" w:rsidRDefault="00922EA3" w:rsidP="00755C36">
            <w:proofErr w:type="spellStart"/>
            <w:ins w:id="6" w:author="Lindsey" w:date="2018-09-23T09:16:00Z">
              <w:r>
                <w:t>Amani</w:t>
              </w:r>
              <w:proofErr w:type="spellEnd"/>
              <w:r>
                <w:t xml:space="preserve"> </w:t>
              </w:r>
              <w:proofErr w:type="spellStart"/>
              <w:r>
                <w:t>Gomvu</w:t>
              </w:r>
            </w:ins>
            <w:proofErr w:type="spellEnd"/>
          </w:p>
        </w:tc>
        <w:tc>
          <w:tcPr>
            <w:tcW w:w="894" w:type="dxa"/>
          </w:tcPr>
          <w:p w:rsidR="00755C36" w:rsidRDefault="00922EA3" w:rsidP="00755C36">
            <w:ins w:id="7" w:author="Lindsey" w:date="2018-09-23T09:16:00Z">
              <w:r>
                <w:t>2008</w:t>
              </w:r>
            </w:ins>
          </w:p>
        </w:tc>
        <w:tc>
          <w:tcPr>
            <w:tcW w:w="1010" w:type="dxa"/>
          </w:tcPr>
          <w:p w:rsidR="00755C36" w:rsidRDefault="00922EA3" w:rsidP="00755C36">
            <w:ins w:id="8" w:author="Lindsey" w:date="2018-09-23T09:16:00Z">
              <w:r>
                <w:t>N/A</w:t>
              </w:r>
            </w:ins>
          </w:p>
        </w:tc>
        <w:tc>
          <w:tcPr>
            <w:tcW w:w="1432" w:type="dxa"/>
          </w:tcPr>
          <w:p w:rsidR="00755C36" w:rsidRDefault="00922EA3" w:rsidP="00755C36">
            <w:ins w:id="9" w:author="Lindsey" w:date="2018-09-23T09:17:00Z">
              <w:r>
                <w:t>72</w:t>
              </w:r>
            </w:ins>
          </w:p>
        </w:tc>
        <w:tc>
          <w:tcPr>
            <w:tcW w:w="4726" w:type="dxa"/>
          </w:tcPr>
          <w:p w:rsidR="00755C36" w:rsidRDefault="00755C36" w:rsidP="00755C36"/>
        </w:tc>
      </w:tr>
      <w:tr w:rsidR="00D74FAD" w:rsidTr="00951299">
        <w:tc>
          <w:tcPr>
            <w:tcW w:w="2105" w:type="dxa"/>
          </w:tcPr>
          <w:p w:rsidR="00D74FAD" w:rsidRDefault="00D74FAD" w:rsidP="00755C36">
            <w:ins w:id="10" w:author="Lindsey" w:date="2018-09-23T09:58:00Z">
              <w:r w:rsidRPr="009F03A6">
                <w:t>DSM</w:t>
              </w:r>
            </w:ins>
          </w:p>
        </w:tc>
        <w:tc>
          <w:tcPr>
            <w:tcW w:w="1826" w:type="dxa"/>
          </w:tcPr>
          <w:p w:rsidR="00D74FAD" w:rsidRDefault="00D74FAD" w:rsidP="00755C36">
            <w:proofErr w:type="spellStart"/>
            <w:ins w:id="11" w:author="Lindsey" w:date="2018-09-23T09:58:00Z">
              <w:r w:rsidRPr="002353CD">
                <w:t>Temeke</w:t>
              </w:r>
            </w:ins>
            <w:proofErr w:type="spellEnd"/>
          </w:p>
        </w:tc>
        <w:tc>
          <w:tcPr>
            <w:tcW w:w="1957" w:type="dxa"/>
          </w:tcPr>
          <w:p w:rsidR="00D74FAD" w:rsidRDefault="00D74FAD" w:rsidP="00755C36">
            <w:proofErr w:type="spellStart"/>
            <w:ins w:id="12" w:author="Lindsey" w:date="2018-09-23T09:17:00Z">
              <w:r>
                <w:t>Buyuni</w:t>
              </w:r>
            </w:ins>
            <w:proofErr w:type="spellEnd"/>
          </w:p>
        </w:tc>
        <w:tc>
          <w:tcPr>
            <w:tcW w:w="894" w:type="dxa"/>
          </w:tcPr>
          <w:p w:rsidR="00D74FAD" w:rsidRDefault="00D74FAD" w:rsidP="00755C36">
            <w:ins w:id="13" w:author="Lindsey" w:date="2018-09-23T09:17:00Z">
              <w:r>
                <w:t>2008</w:t>
              </w:r>
            </w:ins>
          </w:p>
        </w:tc>
        <w:tc>
          <w:tcPr>
            <w:tcW w:w="1010" w:type="dxa"/>
          </w:tcPr>
          <w:p w:rsidR="00D74FAD" w:rsidRDefault="00D74FAD" w:rsidP="00755C36">
            <w:ins w:id="14" w:author="Lindsey" w:date="2018-09-23T09:17:00Z">
              <w:r>
                <w:t>N/A</w:t>
              </w:r>
            </w:ins>
          </w:p>
        </w:tc>
        <w:tc>
          <w:tcPr>
            <w:tcW w:w="1432" w:type="dxa"/>
          </w:tcPr>
          <w:p w:rsidR="00D74FAD" w:rsidRDefault="00D74FAD" w:rsidP="00755C36">
            <w:ins w:id="15" w:author="Lindsey" w:date="2018-09-23T09:17:00Z">
              <w:r>
                <w:t>17</w:t>
              </w:r>
            </w:ins>
          </w:p>
        </w:tc>
        <w:tc>
          <w:tcPr>
            <w:tcW w:w="4726" w:type="dxa"/>
          </w:tcPr>
          <w:p w:rsidR="00D74FAD" w:rsidRDefault="00D74FAD" w:rsidP="00755C36"/>
        </w:tc>
      </w:tr>
      <w:tr w:rsidR="00D74FAD" w:rsidTr="00951299">
        <w:tc>
          <w:tcPr>
            <w:tcW w:w="2105" w:type="dxa"/>
          </w:tcPr>
          <w:p w:rsidR="00D74FAD" w:rsidRDefault="00D74FAD" w:rsidP="00755C36">
            <w:ins w:id="16" w:author="Lindsey" w:date="2018-09-23T09:58:00Z">
              <w:r w:rsidRPr="009F03A6">
                <w:t>DSM</w:t>
              </w:r>
            </w:ins>
          </w:p>
        </w:tc>
        <w:tc>
          <w:tcPr>
            <w:tcW w:w="1826" w:type="dxa"/>
          </w:tcPr>
          <w:p w:rsidR="00D74FAD" w:rsidRDefault="00D74FAD" w:rsidP="00755C36">
            <w:proofErr w:type="spellStart"/>
            <w:ins w:id="17" w:author="Lindsey" w:date="2018-09-23T09:58:00Z">
              <w:r w:rsidRPr="002353CD">
                <w:t>Temeke</w:t>
              </w:r>
            </w:ins>
            <w:proofErr w:type="spellEnd"/>
          </w:p>
        </w:tc>
        <w:tc>
          <w:tcPr>
            <w:tcW w:w="1957" w:type="dxa"/>
          </w:tcPr>
          <w:p w:rsidR="00D74FAD" w:rsidRDefault="00D74FAD" w:rsidP="00755C36">
            <w:proofErr w:type="spellStart"/>
            <w:ins w:id="18" w:author="Lindsey" w:date="2018-09-23T09:25:00Z">
              <w:r>
                <w:t>Mbutu</w:t>
              </w:r>
            </w:ins>
            <w:proofErr w:type="spellEnd"/>
          </w:p>
        </w:tc>
        <w:tc>
          <w:tcPr>
            <w:tcW w:w="894" w:type="dxa"/>
          </w:tcPr>
          <w:p w:rsidR="00D74FAD" w:rsidRDefault="00D74FAD" w:rsidP="00755C36">
            <w:ins w:id="19" w:author="Lindsey" w:date="2018-09-23T09:25:00Z">
              <w:r>
                <w:t>2008</w:t>
              </w:r>
            </w:ins>
          </w:p>
        </w:tc>
        <w:tc>
          <w:tcPr>
            <w:tcW w:w="1010" w:type="dxa"/>
          </w:tcPr>
          <w:p w:rsidR="00D74FAD" w:rsidRDefault="00D74FAD" w:rsidP="00755C36"/>
        </w:tc>
        <w:tc>
          <w:tcPr>
            <w:tcW w:w="1432" w:type="dxa"/>
          </w:tcPr>
          <w:p w:rsidR="00D74FAD" w:rsidRDefault="00D74FAD" w:rsidP="00755C36">
            <w:ins w:id="20" w:author="Lindsey" w:date="2018-09-23T09:25:00Z">
              <w:r>
                <w:t>45</w:t>
              </w:r>
            </w:ins>
          </w:p>
        </w:tc>
        <w:tc>
          <w:tcPr>
            <w:tcW w:w="4726" w:type="dxa"/>
          </w:tcPr>
          <w:p w:rsidR="00D74FAD" w:rsidRDefault="00D74FAD" w:rsidP="00755C36"/>
        </w:tc>
      </w:tr>
      <w:tr w:rsidR="00D74FAD" w:rsidTr="00951299">
        <w:tc>
          <w:tcPr>
            <w:tcW w:w="2105" w:type="dxa"/>
          </w:tcPr>
          <w:p w:rsidR="00D74FAD" w:rsidRDefault="00D74FAD" w:rsidP="00755C36">
            <w:ins w:id="21" w:author="Lindsey" w:date="2018-09-23T09:58:00Z">
              <w:r w:rsidRPr="009F03A6">
                <w:t>DSM</w:t>
              </w:r>
            </w:ins>
          </w:p>
        </w:tc>
        <w:tc>
          <w:tcPr>
            <w:tcW w:w="1826" w:type="dxa"/>
          </w:tcPr>
          <w:p w:rsidR="00D74FAD" w:rsidRDefault="00D74FAD" w:rsidP="00755C36">
            <w:proofErr w:type="spellStart"/>
            <w:ins w:id="22" w:author="Lindsey" w:date="2018-09-23T09:58:00Z">
              <w:r w:rsidRPr="002353CD">
                <w:t>Temeke</w:t>
              </w:r>
            </w:ins>
            <w:proofErr w:type="spellEnd"/>
          </w:p>
        </w:tc>
        <w:tc>
          <w:tcPr>
            <w:tcW w:w="1957" w:type="dxa"/>
          </w:tcPr>
          <w:p w:rsidR="00D74FAD" w:rsidRDefault="00D74FAD" w:rsidP="00755C36">
            <w:ins w:id="23" w:author="Lindsey" w:date="2018-09-23T09:25:00Z">
              <w:r>
                <w:t xml:space="preserve">Pemba </w:t>
              </w:r>
              <w:proofErr w:type="spellStart"/>
              <w:r>
                <w:t>mnazi</w:t>
              </w:r>
            </w:ins>
            <w:proofErr w:type="spellEnd"/>
          </w:p>
        </w:tc>
        <w:tc>
          <w:tcPr>
            <w:tcW w:w="894" w:type="dxa"/>
          </w:tcPr>
          <w:p w:rsidR="00D74FAD" w:rsidRDefault="00D74FAD" w:rsidP="00755C36">
            <w:ins w:id="24" w:author="Lindsey" w:date="2018-09-23T09:25:00Z">
              <w:r>
                <w:t>2008</w:t>
              </w:r>
            </w:ins>
          </w:p>
        </w:tc>
        <w:tc>
          <w:tcPr>
            <w:tcW w:w="1010" w:type="dxa"/>
          </w:tcPr>
          <w:p w:rsidR="00D74FAD" w:rsidRDefault="00D74FAD" w:rsidP="00755C36"/>
        </w:tc>
        <w:tc>
          <w:tcPr>
            <w:tcW w:w="1432" w:type="dxa"/>
          </w:tcPr>
          <w:p w:rsidR="00D74FAD" w:rsidRDefault="00D74FAD" w:rsidP="00755C36">
            <w:ins w:id="25" w:author="Lindsey" w:date="2018-09-23T09:25:00Z">
              <w:r>
                <w:t>6</w:t>
              </w:r>
            </w:ins>
          </w:p>
        </w:tc>
        <w:tc>
          <w:tcPr>
            <w:tcW w:w="4726" w:type="dxa"/>
          </w:tcPr>
          <w:p w:rsidR="00D74FAD" w:rsidRDefault="00D74FAD" w:rsidP="00755C36"/>
        </w:tc>
      </w:tr>
      <w:tr w:rsidR="00D74FAD" w:rsidTr="00951299">
        <w:tc>
          <w:tcPr>
            <w:tcW w:w="2105" w:type="dxa"/>
          </w:tcPr>
          <w:p w:rsidR="00D74FAD" w:rsidRDefault="00D74FAD" w:rsidP="00755C36">
            <w:ins w:id="26" w:author="Lindsey" w:date="2018-09-23T09:58:00Z">
              <w:r w:rsidRPr="009F03A6">
                <w:t>DSM</w:t>
              </w:r>
            </w:ins>
          </w:p>
        </w:tc>
        <w:tc>
          <w:tcPr>
            <w:tcW w:w="1826" w:type="dxa"/>
          </w:tcPr>
          <w:p w:rsidR="00D74FAD" w:rsidRDefault="00D74FAD" w:rsidP="00755C36">
            <w:proofErr w:type="spellStart"/>
            <w:ins w:id="27" w:author="Lindsey" w:date="2018-09-23T09:58:00Z">
              <w:r w:rsidRPr="002353CD">
                <w:t>Temeke</w:t>
              </w:r>
            </w:ins>
            <w:proofErr w:type="spellEnd"/>
          </w:p>
        </w:tc>
        <w:tc>
          <w:tcPr>
            <w:tcW w:w="1957" w:type="dxa"/>
          </w:tcPr>
          <w:p w:rsidR="00D74FAD" w:rsidRDefault="00D74FAD" w:rsidP="00755C36">
            <w:proofErr w:type="spellStart"/>
            <w:ins w:id="28" w:author="Lindsey" w:date="2018-09-23T09:26:00Z">
              <w:r>
                <w:t>Visikini</w:t>
              </w:r>
            </w:ins>
            <w:proofErr w:type="spellEnd"/>
          </w:p>
        </w:tc>
        <w:tc>
          <w:tcPr>
            <w:tcW w:w="894" w:type="dxa"/>
          </w:tcPr>
          <w:p w:rsidR="00D74FAD" w:rsidRDefault="00D74FAD" w:rsidP="00755C36">
            <w:ins w:id="29" w:author="Lindsey" w:date="2018-09-23T09:26:00Z">
              <w:r>
                <w:t>2008</w:t>
              </w:r>
            </w:ins>
          </w:p>
        </w:tc>
        <w:tc>
          <w:tcPr>
            <w:tcW w:w="1010" w:type="dxa"/>
          </w:tcPr>
          <w:p w:rsidR="00D74FAD" w:rsidRDefault="00D74FAD" w:rsidP="00755C36"/>
        </w:tc>
        <w:tc>
          <w:tcPr>
            <w:tcW w:w="1432" w:type="dxa"/>
          </w:tcPr>
          <w:p w:rsidR="00D74FAD" w:rsidRDefault="00D74FAD" w:rsidP="00755C36">
            <w:ins w:id="30" w:author="Lindsey" w:date="2018-09-23T09:25:00Z">
              <w:r>
                <w:t>11</w:t>
              </w:r>
            </w:ins>
          </w:p>
        </w:tc>
        <w:tc>
          <w:tcPr>
            <w:tcW w:w="4726" w:type="dxa"/>
          </w:tcPr>
          <w:p w:rsidR="00D74FAD" w:rsidRDefault="00D74FAD" w:rsidP="00755C36"/>
        </w:tc>
      </w:tr>
      <w:tr w:rsidR="00D74FAD" w:rsidTr="00951299">
        <w:tc>
          <w:tcPr>
            <w:tcW w:w="2105" w:type="dxa"/>
          </w:tcPr>
          <w:p w:rsidR="00D74FAD" w:rsidRDefault="00D74FAD" w:rsidP="00755C36">
            <w:ins w:id="31" w:author="Lindsey" w:date="2018-09-23T09:58:00Z">
              <w:r w:rsidRPr="009F03A6">
                <w:t>DSM</w:t>
              </w:r>
            </w:ins>
          </w:p>
        </w:tc>
        <w:tc>
          <w:tcPr>
            <w:tcW w:w="1826" w:type="dxa"/>
          </w:tcPr>
          <w:p w:rsidR="00D74FAD" w:rsidRDefault="00D74FAD" w:rsidP="00755C36">
            <w:proofErr w:type="spellStart"/>
            <w:ins w:id="32" w:author="Lindsey" w:date="2018-09-23T09:58:00Z">
              <w:r w:rsidRPr="002353CD">
                <w:t>Temeke</w:t>
              </w:r>
            </w:ins>
            <w:proofErr w:type="spellEnd"/>
          </w:p>
        </w:tc>
        <w:tc>
          <w:tcPr>
            <w:tcW w:w="1957" w:type="dxa"/>
          </w:tcPr>
          <w:p w:rsidR="00D74FAD" w:rsidRDefault="00D74FAD" w:rsidP="00755C36">
            <w:proofErr w:type="spellStart"/>
            <w:ins w:id="33" w:author="Lindsey" w:date="2018-09-23T09:26:00Z">
              <w:r>
                <w:t>Amani</w:t>
              </w:r>
              <w:proofErr w:type="spellEnd"/>
              <w:r>
                <w:t xml:space="preserve"> </w:t>
              </w:r>
              <w:proofErr w:type="spellStart"/>
              <w:r>
                <w:t>Gomvu</w:t>
              </w:r>
            </w:ins>
            <w:proofErr w:type="spellEnd"/>
          </w:p>
        </w:tc>
        <w:tc>
          <w:tcPr>
            <w:tcW w:w="894" w:type="dxa"/>
          </w:tcPr>
          <w:p w:rsidR="00D74FAD" w:rsidRDefault="00D74FAD" w:rsidP="00755C36">
            <w:ins w:id="34" w:author="Lindsey" w:date="2018-09-23T09:26:00Z">
              <w:r>
                <w:t>2009</w:t>
              </w:r>
            </w:ins>
          </w:p>
        </w:tc>
        <w:tc>
          <w:tcPr>
            <w:tcW w:w="1010" w:type="dxa"/>
          </w:tcPr>
          <w:p w:rsidR="00D74FAD" w:rsidRDefault="00D74FAD" w:rsidP="00755C36"/>
        </w:tc>
        <w:tc>
          <w:tcPr>
            <w:tcW w:w="1432" w:type="dxa"/>
          </w:tcPr>
          <w:p w:rsidR="00D74FAD" w:rsidRDefault="00D74FAD" w:rsidP="00755C36">
            <w:ins w:id="35" w:author="Lindsey" w:date="2018-09-23T09:28:00Z">
              <w:r>
                <w:t>650</w:t>
              </w:r>
            </w:ins>
          </w:p>
        </w:tc>
        <w:tc>
          <w:tcPr>
            <w:tcW w:w="4726" w:type="dxa"/>
          </w:tcPr>
          <w:p w:rsidR="00D74FAD" w:rsidRDefault="00D74FAD" w:rsidP="00755C36"/>
        </w:tc>
      </w:tr>
      <w:tr w:rsidR="00D74FAD" w:rsidTr="00951299">
        <w:tc>
          <w:tcPr>
            <w:tcW w:w="2105" w:type="dxa"/>
          </w:tcPr>
          <w:p w:rsidR="00D74FAD" w:rsidRDefault="00D74FAD" w:rsidP="00755C36">
            <w:ins w:id="36" w:author="Lindsey" w:date="2018-09-23T09:58:00Z">
              <w:r w:rsidRPr="009F03A6">
                <w:t>DSM</w:t>
              </w:r>
            </w:ins>
          </w:p>
        </w:tc>
        <w:tc>
          <w:tcPr>
            <w:tcW w:w="1826" w:type="dxa"/>
          </w:tcPr>
          <w:p w:rsidR="00D74FAD" w:rsidRDefault="00D74FAD" w:rsidP="00755C36">
            <w:proofErr w:type="spellStart"/>
            <w:ins w:id="37" w:author="Lindsey" w:date="2018-09-23T09:58:00Z">
              <w:r w:rsidRPr="002353CD">
                <w:t>Temeke</w:t>
              </w:r>
            </w:ins>
            <w:proofErr w:type="spellEnd"/>
          </w:p>
        </w:tc>
        <w:tc>
          <w:tcPr>
            <w:tcW w:w="1957" w:type="dxa"/>
          </w:tcPr>
          <w:p w:rsidR="00D74FAD" w:rsidRDefault="00D74FAD" w:rsidP="00755C36">
            <w:proofErr w:type="spellStart"/>
            <w:ins w:id="38" w:author="Lindsey" w:date="2018-09-23T09:29:00Z">
              <w:r>
                <w:t>Visikini</w:t>
              </w:r>
            </w:ins>
            <w:proofErr w:type="spellEnd"/>
          </w:p>
        </w:tc>
        <w:tc>
          <w:tcPr>
            <w:tcW w:w="894" w:type="dxa"/>
          </w:tcPr>
          <w:p w:rsidR="00D74FAD" w:rsidRDefault="00D74FAD" w:rsidP="00755C36">
            <w:ins w:id="39" w:author="Lindsey" w:date="2018-09-23T09:29:00Z">
              <w:r>
                <w:t>2009</w:t>
              </w:r>
            </w:ins>
          </w:p>
        </w:tc>
        <w:tc>
          <w:tcPr>
            <w:tcW w:w="1010" w:type="dxa"/>
          </w:tcPr>
          <w:p w:rsidR="00D74FAD" w:rsidRDefault="00D74FAD" w:rsidP="00755C36"/>
        </w:tc>
        <w:tc>
          <w:tcPr>
            <w:tcW w:w="1432" w:type="dxa"/>
          </w:tcPr>
          <w:p w:rsidR="00D74FAD" w:rsidRDefault="00D74FAD" w:rsidP="00755C36">
            <w:ins w:id="40" w:author="Lindsey" w:date="2018-09-23T09:29:00Z">
              <w:r>
                <w:t>405</w:t>
              </w:r>
            </w:ins>
          </w:p>
        </w:tc>
        <w:tc>
          <w:tcPr>
            <w:tcW w:w="4726" w:type="dxa"/>
          </w:tcPr>
          <w:p w:rsidR="00D74FAD" w:rsidRDefault="00D74FAD" w:rsidP="00755C36"/>
        </w:tc>
      </w:tr>
      <w:tr w:rsidR="00D74FAD" w:rsidTr="00951299">
        <w:tc>
          <w:tcPr>
            <w:tcW w:w="2105" w:type="dxa"/>
          </w:tcPr>
          <w:p w:rsidR="00D74FAD" w:rsidRDefault="00D74FAD" w:rsidP="00755C36">
            <w:ins w:id="41" w:author="Lindsey" w:date="2018-09-23T09:58:00Z">
              <w:r w:rsidRPr="009F03A6">
                <w:t>DSM</w:t>
              </w:r>
            </w:ins>
          </w:p>
        </w:tc>
        <w:tc>
          <w:tcPr>
            <w:tcW w:w="1826" w:type="dxa"/>
          </w:tcPr>
          <w:p w:rsidR="00D74FAD" w:rsidRDefault="00D74FAD" w:rsidP="00755C36">
            <w:proofErr w:type="spellStart"/>
            <w:ins w:id="42" w:author="Lindsey" w:date="2018-09-23T09:58:00Z">
              <w:r w:rsidRPr="002353CD">
                <w:t>Temeke</w:t>
              </w:r>
            </w:ins>
            <w:proofErr w:type="spellEnd"/>
          </w:p>
        </w:tc>
        <w:tc>
          <w:tcPr>
            <w:tcW w:w="1957" w:type="dxa"/>
          </w:tcPr>
          <w:p w:rsidR="00D74FAD" w:rsidRDefault="00D74FAD" w:rsidP="00755C36">
            <w:proofErr w:type="spellStart"/>
            <w:ins w:id="43" w:author="Lindsey" w:date="2018-09-23T09:29:00Z">
              <w:r>
                <w:t>Buyuni</w:t>
              </w:r>
            </w:ins>
            <w:proofErr w:type="spellEnd"/>
          </w:p>
        </w:tc>
        <w:tc>
          <w:tcPr>
            <w:tcW w:w="894" w:type="dxa"/>
          </w:tcPr>
          <w:p w:rsidR="00D74FAD" w:rsidRDefault="00D74FAD" w:rsidP="00755C36">
            <w:ins w:id="44" w:author="Lindsey" w:date="2018-09-23T09:30:00Z">
              <w:r>
                <w:t>2009</w:t>
              </w:r>
            </w:ins>
          </w:p>
        </w:tc>
        <w:tc>
          <w:tcPr>
            <w:tcW w:w="1010" w:type="dxa"/>
          </w:tcPr>
          <w:p w:rsidR="00D74FAD" w:rsidRDefault="00D74FAD" w:rsidP="00755C36"/>
        </w:tc>
        <w:tc>
          <w:tcPr>
            <w:tcW w:w="1432" w:type="dxa"/>
          </w:tcPr>
          <w:p w:rsidR="00D74FAD" w:rsidRDefault="00D74FAD" w:rsidP="00755C36">
            <w:ins w:id="45" w:author="Lindsey" w:date="2018-09-23T09:29:00Z">
              <w:r>
                <w:t>378</w:t>
              </w:r>
            </w:ins>
          </w:p>
        </w:tc>
        <w:tc>
          <w:tcPr>
            <w:tcW w:w="4726" w:type="dxa"/>
          </w:tcPr>
          <w:p w:rsidR="00D74FAD" w:rsidRDefault="00D74FAD" w:rsidP="00755C36"/>
        </w:tc>
      </w:tr>
      <w:tr w:rsidR="00D74FAD" w:rsidTr="00951299">
        <w:tc>
          <w:tcPr>
            <w:tcW w:w="2105" w:type="dxa"/>
          </w:tcPr>
          <w:p w:rsidR="00D74FAD" w:rsidRDefault="00D74FAD" w:rsidP="00755C36">
            <w:ins w:id="46" w:author="Lindsey" w:date="2018-09-23T09:58:00Z">
              <w:r w:rsidRPr="009F03A6">
                <w:t>DSM</w:t>
              </w:r>
            </w:ins>
          </w:p>
        </w:tc>
        <w:tc>
          <w:tcPr>
            <w:tcW w:w="1826" w:type="dxa"/>
          </w:tcPr>
          <w:p w:rsidR="00D74FAD" w:rsidRDefault="00D74FAD" w:rsidP="00755C36">
            <w:proofErr w:type="spellStart"/>
            <w:ins w:id="47" w:author="Lindsey" w:date="2018-09-23T09:58:00Z">
              <w:r w:rsidRPr="002353CD">
                <w:t>Temeke</w:t>
              </w:r>
            </w:ins>
            <w:proofErr w:type="spellEnd"/>
          </w:p>
        </w:tc>
        <w:tc>
          <w:tcPr>
            <w:tcW w:w="1957" w:type="dxa"/>
          </w:tcPr>
          <w:p w:rsidR="00D74FAD" w:rsidRDefault="00D74FAD" w:rsidP="00755C36">
            <w:proofErr w:type="spellStart"/>
            <w:ins w:id="48" w:author="Lindsey" w:date="2018-09-23T09:30:00Z">
              <w:r>
                <w:t>Kimbiji</w:t>
              </w:r>
            </w:ins>
            <w:proofErr w:type="spellEnd"/>
          </w:p>
        </w:tc>
        <w:tc>
          <w:tcPr>
            <w:tcW w:w="894" w:type="dxa"/>
          </w:tcPr>
          <w:p w:rsidR="00D74FAD" w:rsidRDefault="00D74FAD" w:rsidP="00755C36">
            <w:ins w:id="49" w:author="Lindsey" w:date="2018-09-23T09:31:00Z">
              <w:r>
                <w:t>2009</w:t>
              </w:r>
            </w:ins>
          </w:p>
        </w:tc>
        <w:tc>
          <w:tcPr>
            <w:tcW w:w="1010" w:type="dxa"/>
          </w:tcPr>
          <w:p w:rsidR="00D74FAD" w:rsidRDefault="00D74FAD" w:rsidP="00755C36"/>
        </w:tc>
        <w:tc>
          <w:tcPr>
            <w:tcW w:w="1432" w:type="dxa"/>
          </w:tcPr>
          <w:p w:rsidR="00D74FAD" w:rsidRDefault="00D74FAD" w:rsidP="00755C36">
            <w:ins w:id="50" w:author="Lindsey" w:date="2018-09-23T09:30:00Z">
              <w:r>
                <w:t>182</w:t>
              </w:r>
            </w:ins>
          </w:p>
        </w:tc>
        <w:tc>
          <w:tcPr>
            <w:tcW w:w="4726" w:type="dxa"/>
          </w:tcPr>
          <w:p w:rsidR="00D74FAD" w:rsidRDefault="00D74FAD" w:rsidP="00755C36"/>
        </w:tc>
      </w:tr>
      <w:tr w:rsidR="00D74FAD" w:rsidTr="00951299">
        <w:tc>
          <w:tcPr>
            <w:tcW w:w="2105" w:type="dxa"/>
          </w:tcPr>
          <w:p w:rsidR="00D74FAD" w:rsidRDefault="00D74FAD" w:rsidP="00755C36">
            <w:ins w:id="51" w:author="Lindsey" w:date="2018-09-23T09:58:00Z">
              <w:r w:rsidRPr="009F03A6">
                <w:t>DSM</w:t>
              </w:r>
            </w:ins>
          </w:p>
        </w:tc>
        <w:tc>
          <w:tcPr>
            <w:tcW w:w="1826" w:type="dxa"/>
          </w:tcPr>
          <w:p w:rsidR="00D74FAD" w:rsidRDefault="00D74FAD" w:rsidP="00755C36">
            <w:proofErr w:type="spellStart"/>
            <w:ins w:id="52" w:author="Lindsey" w:date="2018-09-23T09:58:00Z">
              <w:r w:rsidRPr="002353CD">
                <w:t>Temeke</w:t>
              </w:r>
            </w:ins>
            <w:proofErr w:type="spellEnd"/>
          </w:p>
        </w:tc>
        <w:tc>
          <w:tcPr>
            <w:tcW w:w="1957" w:type="dxa"/>
          </w:tcPr>
          <w:p w:rsidR="00D74FAD" w:rsidRDefault="00D74FAD" w:rsidP="00755C36">
            <w:proofErr w:type="spellStart"/>
            <w:ins w:id="53" w:author="Lindsey" w:date="2018-09-23T09:31:00Z">
              <w:r>
                <w:t>Mbutu</w:t>
              </w:r>
            </w:ins>
            <w:proofErr w:type="spellEnd"/>
          </w:p>
        </w:tc>
        <w:tc>
          <w:tcPr>
            <w:tcW w:w="894" w:type="dxa"/>
          </w:tcPr>
          <w:p w:rsidR="00D74FAD" w:rsidRDefault="00D74FAD" w:rsidP="00755C36">
            <w:ins w:id="54" w:author="Lindsey" w:date="2018-09-23T09:31:00Z">
              <w:r>
                <w:t>2009</w:t>
              </w:r>
            </w:ins>
          </w:p>
        </w:tc>
        <w:tc>
          <w:tcPr>
            <w:tcW w:w="1010" w:type="dxa"/>
          </w:tcPr>
          <w:p w:rsidR="00D74FAD" w:rsidRDefault="00D74FAD" w:rsidP="00755C36"/>
        </w:tc>
        <w:tc>
          <w:tcPr>
            <w:tcW w:w="1432" w:type="dxa"/>
          </w:tcPr>
          <w:p w:rsidR="00D74FAD" w:rsidRDefault="00D74FAD" w:rsidP="00755C36">
            <w:ins w:id="55" w:author="Lindsey" w:date="2018-09-23T09:31:00Z">
              <w:r>
                <w:t>206</w:t>
              </w:r>
            </w:ins>
          </w:p>
        </w:tc>
        <w:tc>
          <w:tcPr>
            <w:tcW w:w="4726" w:type="dxa"/>
          </w:tcPr>
          <w:p w:rsidR="00D74FAD" w:rsidRDefault="00D74FAD" w:rsidP="00755C36"/>
        </w:tc>
      </w:tr>
      <w:tr w:rsidR="00D74FAD" w:rsidTr="00951299">
        <w:tc>
          <w:tcPr>
            <w:tcW w:w="2105" w:type="dxa"/>
          </w:tcPr>
          <w:p w:rsidR="00D74FAD" w:rsidRDefault="00D74FAD" w:rsidP="00755C36">
            <w:ins w:id="56" w:author="Lindsey" w:date="2018-09-23T09:58:00Z">
              <w:r w:rsidRPr="009F03A6">
                <w:t>DSM</w:t>
              </w:r>
            </w:ins>
          </w:p>
        </w:tc>
        <w:tc>
          <w:tcPr>
            <w:tcW w:w="1826" w:type="dxa"/>
          </w:tcPr>
          <w:p w:rsidR="00D74FAD" w:rsidRDefault="00D74FAD" w:rsidP="00755C36">
            <w:proofErr w:type="spellStart"/>
            <w:ins w:id="57" w:author="Lindsey" w:date="2018-09-23T09:58:00Z">
              <w:r w:rsidRPr="002353CD">
                <w:t>Temeke</w:t>
              </w:r>
            </w:ins>
            <w:proofErr w:type="spellEnd"/>
          </w:p>
        </w:tc>
        <w:tc>
          <w:tcPr>
            <w:tcW w:w="1957" w:type="dxa"/>
          </w:tcPr>
          <w:p w:rsidR="00D74FAD" w:rsidRDefault="00D74FAD" w:rsidP="00755C36">
            <w:ins w:id="58" w:author="Lindsey" w:date="2018-09-23T09:32:00Z">
              <w:r>
                <w:t xml:space="preserve">Pemba </w:t>
              </w:r>
              <w:proofErr w:type="spellStart"/>
              <w:r>
                <w:t>mnazi</w:t>
              </w:r>
            </w:ins>
            <w:proofErr w:type="spellEnd"/>
          </w:p>
        </w:tc>
        <w:tc>
          <w:tcPr>
            <w:tcW w:w="894" w:type="dxa"/>
          </w:tcPr>
          <w:p w:rsidR="00D74FAD" w:rsidRDefault="00D74FAD" w:rsidP="00755C36">
            <w:ins w:id="59" w:author="Lindsey" w:date="2018-09-23T09:32:00Z">
              <w:r>
                <w:t>2009</w:t>
              </w:r>
            </w:ins>
          </w:p>
        </w:tc>
        <w:tc>
          <w:tcPr>
            <w:tcW w:w="1010" w:type="dxa"/>
          </w:tcPr>
          <w:p w:rsidR="00D74FAD" w:rsidRDefault="00D74FAD" w:rsidP="00755C36"/>
        </w:tc>
        <w:tc>
          <w:tcPr>
            <w:tcW w:w="1432" w:type="dxa"/>
          </w:tcPr>
          <w:p w:rsidR="00D74FAD" w:rsidRDefault="00D74FAD" w:rsidP="00755C36">
            <w:ins w:id="60" w:author="Lindsey" w:date="2018-09-23T09:32:00Z">
              <w:r>
                <w:t>71</w:t>
              </w:r>
            </w:ins>
          </w:p>
        </w:tc>
        <w:tc>
          <w:tcPr>
            <w:tcW w:w="4726" w:type="dxa"/>
          </w:tcPr>
          <w:p w:rsidR="00D74FAD" w:rsidRDefault="00D74FAD" w:rsidP="00755C36"/>
        </w:tc>
      </w:tr>
      <w:tr w:rsidR="00D74FAD" w:rsidTr="00951299">
        <w:tc>
          <w:tcPr>
            <w:tcW w:w="2105" w:type="dxa"/>
          </w:tcPr>
          <w:p w:rsidR="00D74FAD" w:rsidRDefault="00D74FAD" w:rsidP="00755C36">
            <w:ins w:id="61" w:author="Lindsey" w:date="2018-09-23T09:58:00Z">
              <w:r w:rsidRPr="009F03A6">
                <w:t>DSM</w:t>
              </w:r>
            </w:ins>
          </w:p>
        </w:tc>
        <w:tc>
          <w:tcPr>
            <w:tcW w:w="1826" w:type="dxa"/>
          </w:tcPr>
          <w:p w:rsidR="00D74FAD" w:rsidRDefault="00D74FAD" w:rsidP="00755C36">
            <w:proofErr w:type="spellStart"/>
            <w:ins w:id="62" w:author="Lindsey" w:date="2018-09-23T09:58:00Z">
              <w:r w:rsidRPr="002353CD">
                <w:t>Temeke</w:t>
              </w:r>
            </w:ins>
            <w:proofErr w:type="spellEnd"/>
          </w:p>
        </w:tc>
        <w:tc>
          <w:tcPr>
            <w:tcW w:w="1957" w:type="dxa"/>
          </w:tcPr>
          <w:p w:rsidR="00D74FAD" w:rsidRDefault="00D74FAD" w:rsidP="00755C36">
            <w:ins w:id="63" w:author="Lindsey" w:date="2018-09-23T09:32:00Z">
              <w:r>
                <w:t xml:space="preserve">Yale </w:t>
              </w:r>
              <w:proofErr w:type="spellStart"/>
              <w:r>
                <w:t>Yale</w:t>
              </w:r>
              <w:proofErr w:type="spellEnd"/>
              <w:r>
                <w:t xml:space="preserve"> </w:t>
              </w:r>
              <w:proofErr w:type="spellStart"/>
              <w:r>
                <w:t>Puna</w:t>
              </w:r>
            </w:ins>
            <w:proofErr w:type="spellEnd"/>
          </w:p>
        </w:tc>
        <w:tc>
          <w:tcPr>
            <w:tcW w:w="894" w:type="dxa"/>
          </w:tcPr>
          <w:p w:rsidR="00D74FAD" w:rsidRDefault="00D74FAD" w:rsidP="00755C36">
            <w:ins w:id="64" w:author="Lindsey" w:date="2018-09-23T09:34:00Z">
              <w:r>
                <w:t>2009</w:t>
              </w:r>
            </w:ins>
          </w:p>
        </w:tc>
        <w:tc>
          <w:tcPr>
            <w:tcW w:w="1010" w:type="dxa"/>
          </w:tcPr>
          <w:p w:rsidR="00D74FAD" w:rsidRDefault="00D74FAD" w:rsidP="00755C36"/>
        </w:tc>
        <w:tc>
          <w:tcPr>
            <w:tcW w:w="1432" w:type="dxa"/>
          </w:tcPr>
          <w:p w:rsidR="00D74FAD" w:rsidRDefault="00D74FAD" w:rsidP="00755C36">
            <w:ins w:id="65" w:author="Lindsey" w:date="2018-09-23T09:32:00Z">
              <w:r>
                <w:t>3</w:t>
              </w:r>
            </w:ins>
          </w:p>
        </w:tc>
        <w:tc>
          <w:tcPr>
            <w:tcW w:w="4726" w:type="dxa"/>
          </w:tcPr>
          <w:p w:rsidR="00D74FAD" w:rsidRDefault="00D74FAD" w:rsidP="00755C36"/>
        </w:tc>
      </w:tr>
      <w:tr w:rsidR="00D74FAD" w:rsidTr="00951299">
        <w:trPr>
          <w:ins w:id="66" w:author="Lindsey" w:date="2018-09-23T09:58:00Z"/>
        </w:trPr>
        <w:tc>
          <w:tcPr>
            <w:tcW w:w="2105" w:type="dxa"/>
          </w:tcPr>
          <w:p w:rsidR="00D74FAD" w:rsidRDefault="00D74FAD" w:rsidP="00755C36">
            <w:pPr>
              <w:rPr>
                <w:ins w:id="67" w:author="Lindsey" w:date="2018-09-23T09:58:00Z"/>
              </w:rPr>
            </w:pPr>
            <w:proofErr w:type="spellStart"/>
            <w:ins w:id="68" w:author="Lindsey" w:date="2018-09-23T09:59:00Z">
              <w:r>
                <w:t>Tanga</w:t>
              </w:r>
            </w:ins>
            <w:proofErr w:type="spellEnd"/>
          </w:p>
        </w:tc>
        <w:tc>
          <w:tcPr>
            <w:tcW w:w="1826" w:type="dxa"/>
          </w:tcPr>
          <w:p w:rsidR="00D74FAD" w:rsidRDefault="00D74FAD" w:rsidP="00755C36">
            <w:pPr>
              <w:rPr>
                <w:ins w:id="69" w:author="Lindsey" w:date="2018-09-23T09:58:00Z"/>
              </w:rPr>
            </w:pPr>
            <w:proofErr w:type="spellStart"/>
            <w:ins w:id="70" w:author="Lindsey" w:date="2018-09-23T09:59:00Z">
              <w:r>
                <w:t>Muheza</w:t>
              </w:r>
            </w:ins>
            <w:proofErr w:type="spellEnd"/>
          </w:p>
        </w:tc>
        <w:tc>
          <w:tcPr>
            <w:tcW w:w="1957" w:type="dxa"/>
          </w:tcPr>
          <w:p w:rsidR="00D74FAD" w:rsidRDefault="00D74FAD" w:rsidP="00755C36">
            <w:pPr>
              <w:rPr>
                <w:ins w:id="71" w:author="Lindsey" w:date="2018-09-23T09:58:00Z"/>
              </w:rPr>
            </w:pPr>
            <w:proofErr w:type="spellStart"/>
            <w:ins w:id="72" w:author="Lindsey" w:date="2018-09-23T09:58:00Z">
              <w:r>
                <w:t>Kigombe</w:t>
              </w:r>
              <w:proofErr w:type="spellEnd"/>
            </w:ins>
          </w:p>
        </w:tc>
        <w:tc>
          <w:tcPr>
            <w:tcW w:w="894" w:type="dxa"/>
          </w:tcPr>
          <w:p w:rsidR="00D74FAD" w:rsidRDefault="00D74FAD" w:rsidP="00755C36">
            <w:pPr>
              <w:rPr>
                <w:ins w:id="73" w:author="Lindsey" w:date="2018-09-23T09:58:00Z"/>
              </w:rPr>
            </w:pPr>
            <w:ins w:id="74" w:author="Lindsey" w:date="2018-09-23T09:58:00Z">
              <w:r>
                <w:t>2009</w:t>
              </w:r>
            </w:ins>
          </w:p>
        </w:tc>
        <w:tc>
          <w:tcPr>
            <w:tcW w:w="1010" w:type="dxa"/>
          </w:tcPr>
          <w:p w:rsidR="00D74FAD" w:rsidRDefault="00D74FAD" w:rsidP="00755C36">
            <w:pPr>
              <w:rPr>
                <w:ins w:id="75" w:author="Lindsey" w:date="2018-09-23T09:58:00Z"/>
              </w:rPr>
            </w:pPr>
          </w:p>
        </w:tc>
        <w:tc>
          <w:tcPr>
            <w:tcW w:w="1432" w:type="dxa"/>
          </w:tcPr>
          <w:p w:rsidR="00D74FAD" w:rsidRDefault="00D74FAD" w:rsidP="00755C36">
            <w:pPr>
              <w:rPr>
                <w:ins w:id="76" w:author="Lindsey" w:date="2018-09-23T09:58:00Z"/>
              </w:rPr>
            </w:pPr>
            <w:ins w:id="77" w:author="Lindsey" w:date="2018-09-23T09:58:00Z">
              <w:r>
                <w:t>309</w:t>
              </w:r>
            </w:ins>
          </w:p>
        </w:tc>
        <w:tc>
          <w:tcPr>
            <w:tcW w:w="4726" w:type="dxa"/>
          </w:tcPr>
          <w:p w:rsidR="00D74FAD" w:rsidRDefault="00D74FAD" w:rsidP="00755C36">
            <w:pPr>
              <w:rPr>
                <w:ins w:id="78" w:author="Lindsey" w:date="2018-09-23T09:58:00Z"/>
              </w:rPr>
            </w:pPr>
          </w:p>
        </w:tc>
      </w:tr>
      <w:tr w:rsidR="00D74FAD" w:rsidTr="00951299">
        <w:trPr>
          <w:ins w:id="79" w:author="Lindsey" w:date="2018-09-23T09:59:00Z"/>
        </w:trPr>
        <w:tc>
          <w:tcPr>
            <w:tcW w:w="2105" w:type="dxa"/>
          </w:tcPr>
          <w:p w:rsidR="00D74FAD" w:rsidRDefault="00D74FAD" w:rsidP="00755C36">
            <w:pPr>
              <w:rPr>
                <w:ins w:id="80" w:author="Lindsey" w:date="2018-09-23T09:59:00Z"/>
              </w:rPr>
            </w:pPr>
            <w:proofErr w:type="spellStart"/>
            <w:ins w:id="81" w:author="Lindsey" w:date="2018-09-23T09:59:00Z">
              <w:r>
                <w:t>Tanga</w:t>
              </w:r>
              <w:proofErr w:type="spellEnd"/>
            </w:ins>
          </w:p>
        </w:tc>
        <w:tc>
          <w:tcPr>
            <w:tcW w:w="1826" w:type="dxa"/>
          </w:tcPr>
          <w:p w:rsidR="00D74FAD" w:rsidRDefault="00D74FAD" w:rsidP="00755C36">
            <w:pPr>
              <w:rPr>
                <w:ins w:id="82" w:author="Lindsey" w:date="2018-09-23T09:59:00Z"/>
              </w:rPr>
            </w:pPr>
            <w:proofErr w:type="spellStart"/>
            <w:ins w:id="83" w:author="Lindsey" w:date="2018-09-23T09:59:00Z">
              <w:r>
                <w:t>Tanga</w:t>
              </w:r>
              <w:proofErr w:type="spellEnd"/>
              <w:r>
                <w:t xml:space="preserve"> City</w:t>
              </w:r>
            </w:ins>
          </w:p>
        </w:tc>
        <w:tc>
          <w:tcPr>
            <w:tcW w:w="1957" w:type="dxa"/>
          </w:tcPr>
          <w:p w:rsidR="00D74FAD" w:rsidRDefault="00D74FAD" w:rsidP="00755C36">
            <w:pPr>
              <w:rPr>
                <w:ins w:id="84" w:author="Lindsey" w:date="2018-09-23T09:59:00Z"/>
              </w:rPr>
            </w:pPr>
            <w:proofErr w:type="spellStart"/>
            <w:ins w:id="85" w:author="Lindsey" w:date="2018-09-23T09:59:00Z">
              <w:r>
                <w:t>Machui</w:t>
              </w:r>
              <w:proofErr w:type="spellEnd"/>
            </w:ins>
          </w:p>
        </w:tc>
        <w:tc>
          <w:tcPr>
            <w:tcW w:w="894" w:type="dxa"/>
          </w:tcPr>
          <w:p w:rsidR="00D74FAD" w:rsidRDefault="00D74FAD" w:rsidP="00755C36">
            <w:pPr>
              <w:rPr>
                <w:ins w:id="86" w:author="Lindsey" w:date="2018-09-23T09:59:00Z"/>
              </w:rPr>
            </w:pPr>
            <w:ins w:id="87" w:author="Lindsey" w:date="2018-09-23T10:00:00Z">
              <w:r>
                <w:t>2009</w:t>
              </w:r>
            </w:ins>
          </w:p>
        </w:tc>
        <w:tc>
          <w:tcPr>
            <w:tcW w:w="1010" w:type="dxa"/>
          </w:tcPr>
          <w:p w:rsidR="00D74FAD" w:rsidRDefault="00D74FAD" w:rsidP="00755C36">
            <w:pPr>
              <w:rPr>
                <w:ins w:id="88" w:author="Lindsey" w:date="2018-09-23T09:59:00Z"/>
              </w:rPr>
            </w:pPr>
          </w:p>
        </w:tc>
        <w:tc>
          <w:tcPr>
            <w:tcW w:w="1432" w:type="dxa"/>
          </w:tcPr>
          <w:p w:rsidR="00D74FAD" w:rsidRDefault="00D74FAD" w:rsidP="00755C36">
            <w:pPr>
              <w:rPr>
                <w:ins w:id="89" w:author="Lindsey" w:date="2018-09-23T09:59:00Z"/>
              </w:rPr>
            </w:pPr>
            <w:ins w:id="90" w:author="Lindsey" w:date="2018-09-23T10:00:00Z">
              <w:r>
                <w:t>410</w:t>
              </w:r>
            </w:ins>
          </w:p>
        </w:tc>
        <w:tc>
          <w:tcPr>
            <w:tcW w:w="4726" w:type="dxa"/>
          </w:tcPr>
          <w:p w:rsidR="00D74FAD" w:rsidRDefault="00D74FAD" w:rsidP="00755C36">
            <w:pPr>
              <w:rPr>
                <w:ins w:id="91" w:author="Lindsey" w:date="2018-09-23T09:59:00Z"/>
              </w:rPr>
            </w:pPr>
          </w:p>
        </w:tc>
      </w:tr>
      <w:tr w:rsidR="00D74FAD" w:rsidTr="00951299">
        <w:trPr>
          <w:ins w:id="92" w:author="Lindsey" w:date="2018-09-23T10:00:00Z"/>
        </w:trPr>
        <w:tc>
          <w:tcPr>
            <w:tcW w:w="2105" w:type="dxa"/>
          </w:tcPr>
          <w:p w:rsidR="00D74FAD" w:rsidRDefault="00D74FAD" w:rsidP="00755C36">
            <w:pPr>
              <w:rPr>
                <w:ins w:id="93" w:author="Lindsey" w:date="2018-09-23T10:00:00Z"/>
              </w:rPr>
            </w:pPr>
            <w:proofErr w:type="spellStart"/>
            <w:ins w:id="94" w:author="Lindsey" w:date="2018-09-23T10:00:00Z">
              <w:r>
                <w:t>Tanga</w:t>
              </w:r>
              <w:proofErr w:type="spellEnd"/>
            </w:ins>
          </w:p>
        </w:tc>
        <w:tc>
          <w:tcPr>
            <w:tcW w:w="1826" w:type="dxa"/>
          </w:tcPr>
          <w:p w:rsidR="00D74FAD" w:rsidRDefault="00D74FAD" w:rsidP="00755C36">
            <w:pPr>
              <w:rPr>
                <w:ins w:id="95" w:author="Lindsey" w:date="2018-09-23T10:00:00Z"/>
              </w:rPr>
            </w:pPr>
            <w:proofErr w:type="spellStart"/>
            <w:ins w:id="96" w:author="Lindsey" w:date="2018-09-23T10:00:00Z">
              <w:r>
                <w:t>Tanga</w:t>
              </w:r>
              <w:proofErr w:type="spellEnd"/>
              <w:r>
                <w:t xml:space="preserve"> City</w:t>
              </w:r>
            </w:ins>
          </w:p>
        </w:tc>
        <w:tc>
          <w:tcPr>
            <w:tcW w:w="1957" w:type="dxa"/>
          </w:tcPr>
          <w:p w:rsidR="00D74FAD" w:rsidRDefault="00D74FAD" w:rsidP="00755C36">
            <w:pPr>
              <w:rPr>
                <w:ins w:id="97" w:author="Lindsey" w:date="2018-09-23T10:00:00Z"/>
              </w:rPr>
            </w:pPr>
            <w:proofErr w:type="spellStart"/>
            <w:ins w:id="98" w:author="Lindsey" w:date="2018-09-23T10:00:00Z">
              <w:r>
                <w:t>Mwarongo</w:t>
              </w:r>
              <w:proofErr w:type="spellEnd"/>
            </w:ins>
          </w:p>
        </w:tc>
        <w:tc>
          <w:tcPr>
            <w:tcW w:w="894" w:type="dxa"/>
          </w:tcPr>
          <w:p w:rsidR="00D74FAD" w:rsidRDefault="00D74FAD" w:rsidP="00755C36">
            <w:pPr>
              <w:rPr>
                <w:ins w:id="99" w:author="Lindsey" w:date="2018-09-23T10:00:00Z"/>
              </w:rPr>
            </w:pPr>
            <w:ins w:id="100" w:author="Lindsey" w:date="2018-09-23T10:00:00Z">
              <w:r>
                <w:t>2009</w:t>
              </w:r>
            </w:ins>
          </w:p>
        </w:tc>
        <w:tc>
          <w:tcPr>
            <w:tcW w:w="1010" w:type="dxa"/>
          </w:tcPr>
          <w:p w:rsidR="00D74FAD" w:rsidRDefault="00D74FAD" w:rsidP="00755C36">
            <w:pPr>
              <w:rPr>
                <w:ins w:id="101" w:author="Lindsey" w:date="2018-09-23T10:00:00Z"/>
              </w:rPr>
            </w:pPr>
          </w:p>
        </w:tc>
        <w:tc>
          <w:tcPr>
            <w:tcW w:w="1432" w:type="dxa"/>
          </w:tcPr>
          <w:p w:rsidR="00D74FAD" w:rsidRDefault="00D74FAD" w:rsidP="00755C36">
            <w:pPr>
              <w:rPr>
                <w:ins w:id="102" w:author="Lindsey" w:date="2018-09-23T10:00:00Z"/>
              </w:rPr>
            </w:pPr>
            <w:ins w:id="103" w:author="Lindsey" w:date="2018-09-23T10:00:00Z">
              <w:r>
                <w:t>113</w:t>
              </w:r>
            </w:ins>
          </w:p>
        </w:tc>
        <w:tc>
          <w:tcPr>
            <w:tcW w:w="4726" w:type="dxa"/>
          </w:tcPr>
          <w:p w:rsidR="00D74FAD" w:rsidRDefault="00D74FAD" w:rsidP="00755C36">
            <w:pPr>
              <w:rPr>
                <w:ins w:id="104" w:author="Lindsey" w:date="2018-09-23T10:00:00Z"/>
              </w:rPr>
            </w:pPr>
          </w:p>
        </w:tc>
      </w:tr>
      <w:tr w:rsidR="00FA6474" w:rsidTr="00951299">
        <w:trPr>
          <w:ins w:id="105" w:author="Lindsey" w:date="2018-09-23T10:01:00Z"/>
        </w:trPr>
        <w:tc>
          <w:tcPr>
            <w:tcW w:w="2105" w:type="dxa"/>
          </w:tcPr>
          <w:p w:rsidR="00FA6474" w:rsidRDefault="00FA6474" w:rsidP="00755C36">
            <w:pPr>
              <w:rPr>
                <w:ins w:id="106" w:author="Lindsey" w:date="2018-09-23T10:01:00Z"/>
              </w:rPr>
            </w:pPr>
            <w:proofErr w:type="spellStart"/>
            <w:ins w:id="107" w:author="Lindsey" w:date="2018-09-23T10:01:00Z">
              <w:r>
                <w:t>Tanga</w:t>
              </w:r>
              <w:proofErr w:type="spellEnd"/>
            </w:ins>
          </w:p>
        </w:tc>
        <w:tc>
          <w:tcPr>
            <w:tcW w:w="1826" w:type="dxa"/>
          </w:tcPr>
          <w:p w:rsidR="00FA6474" w:rsidRDefault="00FA6474" w:rsidP="00755C36">
            <w:pPr>
              <w:rPr>
                <w:ins w:id="108" w:author="Lindsey" w:date="2018-09-23T10:01:00Z"/>
              </w:rPr>
            </w:pPr>
            <w:proofErr w:type="spellStart"/>
            <w:ins w:id="109" w:author="Lindsey" w:date="2018-09-23T10:01:00Z">
              <w:r>
                <w:t>Tanga</w:t>
              </w:r>
              <w:proofErr w:type="spellEnd"/>
              <w:r>
                <w:t xml:space="preserve"> City</w:t>
              </w:r>
            </w:ins>
          </w:p>
        </w:tc>
        <w:tc>
          <w:tcPr>
            <w:tcW w:w="1957" w:type="dxa"/>
          </w:tcPr>
          <w:p w:rsidR="00FA6474" w:rsidRDefault="00FA6474" w:rsidP="00755C36">
            <w:pPr>
              <w:rPr>
                <w:ins w:id="110" w:author="Lindsey" w:date="2018-09-23T10:01:00Z"/>
              </w:rPr>
            </w:pPr>
            <w:proofErr w:type="spellStart"/>
            <w:ins w:id="111" w:author="Lindsey" w:date="2018-09-23T10:01:00Z">
              <w:r>
                <w:t>Machui</w:t>
              </w:r>
              <w:proofErr w:type="spellEnd"/>
            </w:ins>
          </w:p>
        </w:tc>
        <w:tc>
          <w:tcPr>
            <w:tcW w:w="894" w:type="dxa"/>
          </w:tcPr>
          <w:p w:rsidR="00FA6474" w:rsidRDefault="00FA6474" w:rsidP="00755C36">
            <w:pPr>
              <w:rPr>
                <w:ins w:id="112" w:author="Lindsey" w:date="2018-09-23T10:01:00Z"/>
              </w:rPr>
            </w:pPr>
            <w:ins w:id="113" w:author="Lindsey" w:date="2018-09-23T10:01:00Z">
              <w:r>
                <w:t>2010</w:t>
              </w:r>
            </w:ins>
          </w:p>
        </w:tc>
        <w:tc>
          <w:tcPr>
            <w:tcW w:w="1010" w:type="dxa"/>
          </w:tcPr>
          <w:p w:rsidR="00FA6474" w:rsidRDefault="00FA6474" w:rsidP="00755C36">
            <w:pPr>
              <w:rPr>
                <w:ins w:id="114" w:author="Lindsey" w:date="2018-09-23T10:01:00Z"/>
              </w:rPr>
            </w:pPr>
          </w:p>
        </w:tc>
        <w:tc>
          <w:tcPr>
            <w:tcW w:w="1432" w:type="dxa"/>
          </w:tcPr>
          <w:p w:rsidR="00FA6474" w:rsidRDefault="00FA6474" w:rsidP="00755C36">
            <w:pPr>
              <w:rPr>
                <w:ins w:id="115" w:author="Lindsey" w:date="2018-09-23T10:01:00Z"/>
              </w:rPr>
            </w:pPr>
            <w:ins w:id="116" w:author="Lindsey" w:date="2018-09-23T10:01:00Z">
              <w:r>
                <w:t>6</w:t>
              </w:r>
            </w:ins>
          </w:p>
        </w:tc>
        <w:tc>
          <w:tcPr>
            <w:tcW w:w="4726" w:type="dxa"/>
          </w:tcPr>
          <w:p w:rsidR="00FA6474" w:rsidRDefault="00FA6474" w:rsidP="00755C36">
            <w:pPr>
              <w:rPr>
                <w:ins w:id="117" w:author="Lindsey" w:date="2018-09-23T10:01:00Z"/>
              </w:rPr>
            </w:pPr>
          </w:p>
        </w:tc>
      </w:tr>
      <w:tr w:rsidR="00FA6474" w:rsidTr="00951299">
        <w:tc>
          <w:tcPr>
            <w:tcW w:w="2105" w:type="dxa"/>
          </w:tcPr>
          <w:p w:rsidR="00FA6474" w:rsidRDefault="00FA6474" w:rsidP="00755C36">
            <w:ins w:id="118" w:author="Lindsey" w:date="2018-09-23T10:01:00Z">
              <w:r w:rsidRPr="009F03A6">
                <w:t>DSM</w:t>
              </w:r>
            </w:ins>
          </w:p>
        </w:tc>
        <w:tc>
          <w:tcPr>
            <w:tcW w:w="1826" w:type="dxa"/>
          </w:tcPr>
          <w:p w:rsidR="00FA6474" w:rsidRDefault="00FA6474" w:rsidP="00755C36">
            <w:proofErr w:type="spellStart"/>
            <w:ins w:id="119" w:author="Lindsey" w:date="2018-09-23T10:01:00Z">
              <w:r w:rsidRPr="002353CD">
                <w:t>Temeke</w:t>
              </w:r>
            </w:ins>
            <w:proofErr w:type="spellEnd"/>
          </w:p>
        </w:tc>
        <w:tc>
          <w:tcPr>
            <w:tcW w:w="1957" w:type="dxa"/>
          </w:tcPr>
          <w:p w:rsidR="00FA6474" w:rsidRDefault="00FA6474" w:rsidP="00755C36">
            <w:proofErr w:type="spellStart"/>
            <w:ins w:id="120" w:author="Lindsey" w:date="2018-09-23T09:34:00Z">
              <w:r>
                <w:t>Buyuni</w:t>
              </w:r>
            </w:ins>
            <w:proofErr w:type="spellEnd"/>
          </w:p>
        </w:tc>
        <w:tc>
          <w:tcPr>
            <w:tcW w:w="894" w:type="dxa"/>
          </w:tcPr>
          <w:p w:rsidR="00FA6474" w:rsidRDefault="00FA6474" w:rsidP="00755C36">
            <w:ins w:id="121" w:author="Lindsey" w:date="2018-09-23T09:34:00Z">
              <w:r>
                <w:t>2010</w:t>
              </w:r>
            </w:ins>
          </w:p>
        </w:tc>
        <w:tc>
          <w:tcPr>
            <w:tcW w:w="1010" w:type="dxa"/>
          </w:tcPr>
          <w:p w:rsidR="00FA6474" w:rsidRDefault="00FA6474" w:rsidP="00755C36"/>
        </w:tc>
        <w:tc>
          <w:tcPr>
            <w:tcW w:w="1432" w:type="dxa"/>
          </w:tcPr>
          <w:p w:rsidR="00FA6474" w:rsidRDefault="00FA6474" w:rsidP="00755C36">
            <w:ins w:id="122" w:author="Lindsey" w:date="2018-09-23T09:34:00Z">
              <w:r>
                <w:t>40</w:t>
              </w:r>
            </w:ins>
          </w:p>
        </w:tc>
        <w:tc>
          <w:tcPr>
            <w:tcW w:w="4726" w:type="dxa"/>
          </w:tcPr>
          <w:p w:rsidR="00FA6474" w:rsidRDefault="00FA6474" w:rsidP="00755C36"/>
        </w:tc>
      </w:tr>
      <w:tr w:rsidR="00FA6474" w:rsidTr="00951299">
        <w:tc>
          <w:tcPr>
            <w:tcW w:w="2105" w:type="dxa"/>
          </w:tcPr>
          <w:p w:rsidR="00FA6474" w:rsidRDefault="00FA6474" w:rsidP="00755C36">
            <w:ins w:id="123" w:author="Lindsey" w:date="2018-09-23T10:01:00Z">
              <w:r w:rsidRPr="009F03A6">
                <w:t>DSM</w:t>
              </w:r>
            </w:ins>
          </w:p>
        </w:tc>
        <w:tc>
          <w:tcPr>
            <w:tcW w:w="1826" w:type="dxa"/>
          </w:tcPr>
          <w:p w:rsidR="00FA6474" w:rsidRDefault="00FA6474" w:rsidP="00755C36">
            <w:proofErr w:type="spellStart"/>
            <w:ins w:id="124" w:author="Lindsey" w:date="2018-09-23T10:01:00Z">
              <w:r w:rsidRPr="002353CD">
                <w:t>Temeke</w:t>
              </w:r>
            </w:ins>
            <w:proofErr w:type="spellEnd"/>
          </w:p>
        </w:tc>
        <w:tc>
          <w:tcPr>
            <w:tcW w:w="1957" w:type="dxa"/>
          </w:tcPr>
          <w:p w:rsidR="00FA6474" w:rsidRDefault="00FA6474" w:rsidP="00755C36">
            <w:ins w:id="125" w:author="Lindsey" w:date="2018-09-23T09:35:00Z">
              <w:r>
                <w:t xml:space="preserve">Pemba </w:t>
              </w:r>
              <w:proofErr w:type="spellStart"/>
              <w:r>
                <w:t>mnazi</w:t>
              </w:r>
            </w:ins>
            <w:proofErr w:type="spellEnd"/>
          </w:p>
        </w:tc>
        <w:tc>
          <w:tcPr>
            <w:tcW w:w="894" w:type="dxa"/>
          </w:tcPr>
          <w:p w:rsidR="00FA6474" w:rsidRDefault="00FA6474" w:rsidP="00755C36">
            <w:ins w:id="126" w:author="Lindsey" w:date="2018-09-23T09:35:00Z">
              <w:r>
                <w:t>2010</w:t>
              </w:r>
            </w:ins>
          </w:p>
        </w:tc>
        <w:tc>
          <w:tcPr>
            <w:tcW w:w="1010" w:type="dxa"/>
          </w:tcPr>
          <w:p w:rsidR="00FA6474" w:rsidRDefault="00FA6474" w:rsidP="00755C36"/>
        </w:tc>
        <w:tc>
          <w:tcPr>
            <w:tcW w:w="1432" w:type="dxa"/>
          </w:tcPr>
          <w:p w:rsidR="00FA6474" w:rsidRDefault="00FA6474" w:rsidP="00755C36">
            <w:ins w:id="127" w:author="Lindsey" w:date="2018-09-23T09:35:00Z">
              <w:r>
                <w:t>29</w:t>
              </w:r>
            </w:ins>
          </w:p>
        </w:tc>
        <w:tc>
          <w:tcPr>
            <w:tcW w:w="4726" w:type="dxa"/>
          </w:tcPr>
          <w:p w:rsidR="00FA6474" w:rsidRDefault="00FA6474" w:rsidP="00755C36"/>
        </w:tc>
      </w:tr>
      <w:tr w:rsidR="00FA6474" w:rsidTr="00951299">
        <w:tc>
          <w:tcPr>
            <w:tcW w:w="2105" w:type="dxa"/>
          </w:tcPr>
          <w:p w:rsidR="00FA6474" w:rsidRDefault="00FA6474" w:rsidP="00755C36">
            <w:ins w:id="128" w:author="Lindsey" w:date="2018-09-23T10:01:00Z">
              <w:r w:rsidRPr="009F03A6">
                <w:t>DSM</w:t>
              </w:r>
            </w:ins>
          </w:p>
        </w:tc>
        <w:tc>
          <w:tcPr>
            <w:tcW w:w="1826" w:type="dxa"/>
          </w:tcPr>
          <w:p w:rsidR="00FA6474" w:rsidRDefault="00FA6474" w:rsidP="00755C36">
            <w:proofErr w:type="spellStart"/>
            <w:ins w:id="129" w:author="Lindsey" w:date="2018-09-23T10:01:00Z">
              <w:r w:rsidRPr="002353CD">
                <w:t>Temeke</w:t>
              </w:r>
            </w:ins>
            <w:proofErr w:type="spellEnd"/>
          </w:p>
        </w:tc>
        <w:tc>
          <w:tcPr>
            <w:tcW w:w="1957" w:type="dxa"/>
          </w:tcPr>
          <w:p w:rsidR="00FA6474" w:rsidRDefault="00FA6474" w:rsidP="00755C36">
            <w:proofErr w:type="spellStart"/>
            <w:ins w:id="130" w:author="Lindsey" w:date="2018-09-23T09:36:00Z">
              <w:r>
                <w:t>Visikini</w:t>
              </w:r>
            </w:ins>
            <w:proofErr w:type="spellEnd"/>
          </w:p>
        </w:tc>
        <w:tc>
          <w:tcPr>
            <w:tcW w:w="894" w:type="dxa"/>
          </w:tcPr>
          <w:p w:rsidR="00FA6474" w:rsidRDefault="00FA6474" w:rsidP="00755C36">
            <w:ins w:id="131" w:author="Lindsey" w:date="2018-09-23T09:36:00Z">
              <w:r>
                <w:t>2010</w:t>
              </w:r>
            </w:ins>
          </w:p>
        </w:tc>
        <w:tc>
          <w:tcPr>
            <w:tcW w:w="1010" w:type="dxa"/>
          </w:tcPr>
          <w:p w:rsidR="00FA6474" w:rsidRDefault="00FA6474" w:rsidP="00755C36"/>
        </w:tc>
        <w:tc>
          <w:tcPr>
            <w:tcW w:w="1432" w:type="dxa"/>
          </w:tcPr>
          <w:p w:rsidR="00FA6474" w:rsidRDefault="00FA6474" w:rsidP="00755C36">
            <w:ins w:id="132" w:author="Lindsey" w:date="2018-09-23T09:36:00Z">
              <w:r>
                <w:t>315</w:t>
              </w:r>
            </w:ins>
          </w:p>
        </w:tc>
        <w:tc>
          <w:tcPr>
            <w:tcW w:w="4726" w:type="dxa"/>
          </w:tcPr>
          <w:p w:rsidR="00FA6474" w:rsidRDefault="00FA6474" w:rsidP="00755C36"/>
        </w:tc>
      </w:tr>
      <w:tr w:rsidR="00FA6474" w:rsidTr="00951299">
        <w:tc>
          <w:tcPr>
            <w:tcW w:w="2105" w:type="dxa"/>
          </w:tcPr>
          <w:p w:rsidR="00FA6474" w:rsidRDefault="00FA6474" w:rsidP="00755C36">
            <w:ins w:id="133" w:author="Lindsey" w:date="2018-09-23T10:01:00Z">
              <w:r w:rsidRPr="009F03A6">
                <w:t>DSM</w:t>
              </w:r>
            </w:ins>
          </w:p>
        </w:tc>
        <w:tc>
          <w:tcPr>
            <w:tcW w:w="1826" w:type="dxa"/>
          </w:tcPr>
          <w:p w:rsidR="00FA6474" w:rsidRDefault="00FA6474" w:rsidP="00755C36">
            <w:proofErr w:type="spellStart"/>
            <w:ins w:id="134" w:author="Lindsey" w:date="2018-09-23T10:01:00Z">
              <w:r w:rsidRPr="002353CD">
                <w:t>Temeke</w:t>
              </w:r>
            </w:ins>
            <w:proofErr w:type="spellEnd"/>
          </w:p>
        </w:tc>
        <w:tc>
          <w:tcPr>
            <w:tcW w:w="1957" w:type="dxa"/>
          </w:tcPr>
          <w:p w:rsidR="00FA6474" w:rsidRDefault="00FA6474" w:rsidP="00755C36">
            <w:ins w:id="135" w:author="Lindsey" w:date="2018-09-23T09:36:00Z">
              <w:r>
                <w:t xml:space="preserve">Yale </w:t>
              </w:r>
              <w:proofErr w:type="spellStart"/>
              <w:r>
                <w:t>Yale</w:t>
              </w:r>
              <w:proofErr w:type="spellEnd"/>
              <w:r>
                <w:t xml:space="preserve"> </w:t>
              </w:r>
              <w:proofErr w:type="spellStart"/>
              <w:r>
                <w:t>Puna</w:t>
              </w:r>
            </w:ins>
            <w:proofErr w:type="spellEnd"/>
          </w:p>
        </w:tc>
        <w:tc>
          <w:tcPr>
            <w:tcW w:w="894" w:type="dxa"/>
          </w:tcPr>
          <w:p w:rsidR="00FA6474" w:rsidRDefault="00FA6474" w:rsidP="00755C36">
            <w:ins w:id="136" w:author="Lindsey" w:date="2018-09-23T09:36:00Z">
              <w:r>
                <w:t>2010</w:t>
              </w:r>
            </w:ins>
          </w:p>
        </w:tc>
        <w:tc>
          <w:tcPr>
            <w:tcW w:w="1010" w:type="dxa"/>
          </w:tcPr>
          <w:p w:rsidR="00FA6474" w:rsidRDefault="00FA6474" w:rsidP="00755C36"/>
        </w:tc>
        <w:tc>
          <w:tcPr>
            <w:tcW w:w="1432" w:type="dxa"/>
          </w:tcPr>
          <w:p w:rsidR="00FA6474" w:rsidRDefault="00FA6474" w:rsidP="00755C36">
            <w:ins w:id="137" w:author="Lindsey" w:date="2018-09-23T09:36:00Z">
              <w:r>
                <w:t>16</w:t>
              </w:r>
            </w:ins>
          </w:p>
        </w:tc>
        <w:tc>
          <w:tcPr>
            <w:tcW w:w="4726" w:type="dxa"/>
          </w:tcPr>
          <w:p w:rsidR="00FA6474" w:rsidRDefault="00FA6474" w:rsidP="00755C36"/>
        </w:tc>
      </w:tr>
      <w:tr w:rsidR="00FA6474" w:rsidTr="00951299">
        <w:tc>
          <w:tcPr>
            <w:tcW w:w="2105" w:type="dxa"/>
          </w:tcPr>
          <w:p w:rsidR="00FA6474" w:rsidRDefault="00FA6474" w:rsidP="00755C36">
            <w:ins w:id="138" w:author="Lindsey" w:date="2018-09-23T10:01:00Z">
              <w:r w:rsidRPr="009F03A6">
                <w:t>DSM</w:t>
              </w:r>
            </w:ins>
          </w:p>
        </w:tc>
        <w:tc>
          <w:tcPr>
            <w:tcW w:w="1826" w:type="dxa"/>
          </w:tcPr>
          <w:p w:rsidR="00FA6474" w:rsidRDefault="00FA6474" w:rsidP="00755C36">
            <w:proofErr w:type="spellStart"/>
            <w:ins w:id="139" w:author="Lindsey" w:date="2018-09-23T10:01:00Z">
              <w:r w:rsidRPr="002353CD">
                <w:t>Temeke</w:t>
              </w:r>
            </w:ins>
            <w:proofErr w:type="spellEnd"/>
          </w:p>
        </w:tc>
        <w:tc>
          <w:tcPr>
            <w:tcW w:w="1957" w:type="dxa"/>
          </w:tcPr>
          <w:p w:rsidR="00FA6474" w:rsidRDefault="00FA6474" w:rsidP="00755C36">
            <w:proofErr w:type="spellStart"/>
            <w:ins w:id="140" w:author="Lindsey" w:date="2018-09-23T09:37:00Z">
              <w:r>
                <w:t>Amani</w:t>
              </w:r>
              <w:proofErr w:type="spellEnd"/>
              <w:r>
                <w:t xml:space="preserve"> </w:t>
              </w:r>
              <w:proofErr w:type="spellStart"/>
              <w:r>
                <w:t>Gomvu</w:t>
              </w:r>
            </w:ins>
            <w:proofErr w:type="spellEnd"/>
          </w:p>
        </w:tc>
        <w:tc>
          <w:tcPr>
            <w:tcW w:w="894" w:type="dxa"/>
          </w:tcPr>
          <w:p w:rsidR="00FA6474" w:rsidRDefault="00FA6474" w:rsidP="00755C36">
            <w:ins w:id="141" w:author="Lindsey" w:date="2018-09-23T09:37:00Z">
              <w:r>
                <w:t>2011</w:t>
              </w:r>
            </w:ins>
          </w:p>
        </w:tc>
        <w:tc>
          <w:tcPr>
            <w:tcW w:w="1010" w:type="dxa"/>
          </w:tcPr>
          <w:p w:rsidR="00FA6474" w:rsidRDefault="00FA6474" w:rsidP="00755C36"/>
        </w:tc>
        <w:tc>
          <w:tcPr>
            <w:tcW w:w="1432" w:type="dxa"/>
          </w:tcPr>
          <w:p w:rsidR="00FA6474" w:rsidRDefault="00FA6474" w:rsidP="00755C36">
            <w:ins w:id="142" w:author="Lindsey" w:date="2018-09-23T09:37:00Z">
              <w:r>
                <w:t>36</w:t>
              </w:r>
            </w:ins>
          </w:p>
        </w:tc>
        <w:tc>
          <w:tcPr>
            <w:tcW w:w="4726" w:type="dxa"/>
          </w:tcPr>
          <w:p w:rsidR="00FA6474" w:rsidRDefault="00FA6474" w:rsidP="00755C36"/>
        </w:tc>
      </w:tr>
      <w:tr w:rsidR="00FA6474" w:rsidTr="00951299">
        <w:tc>
          <w:tcPr>
            <w:tcW w:w="2105" w:type="dxa"/>
          </w:tcPr>
          <w:p w:rsidR="00FA6474" w:rsidRDefault="00FA6474" w:rsidP="00755C36">
            <w:ins w:id="143" w:author="Lindsey" w:date="2018-09-23T10:01:00Z">
              <w:r w:rsidRPr="009F03A6">
                <w:t>DSM</w:t>
              </w:r>
            </w:ins>
          </w:p>
        </w:tc>
        <w:tc>
          <w:tcPr>
            <w:tcW w:w="1826" w:type="dxa"/>
          </w:tcPr>
          <w:p w:rsidR="00FA6474" w:rsidRDefault="00FA6474" w:rsidP="00755C36">
            <w:proofErr w:type="spellStart"/>
            <w:ins w:id="144" w:author="Lindsey" w:date="2018-09-23T10:01:00Z">
              <w:r w:rsidRPr="002353CD">
                <w:t>Temeke</w:t>
              </w:r>
            </w:ins>
            <w:proofErr w:type="spellEnd"/>
          </w:p>
        </w:tc>
        <w:tc>
          <w:tcPr>
            <w:tcW w:w="1957" w:type="dxa"/>
          </w:tcPr>
          <w:p w:rsidR="00FA6474" w:rsidRDefault="00FA6474" w:rsidP="00755C36">
            <w:proofErr w:type="spellStart"/>
            <w:ins w:id="145" w:author="Lindsey" w:date="2018-09-23T09:38:00Z">
              <w:r>
                <w:t>Buyuni</w:t>
              </w:r>
            </w:ins>
            <w:proofErr w:type="spellEnd"/>
          </w:p>
        </w:tc>
        <w:tc>
          <w:tcPr>
            <w:tcW w:w="894" w:type="dxa"/>
          </w:tcPr>
          <w:p w:rsidR="00FA6474" w:rsidRDefault="00FA6474" w:rsidP="00755C36">
            <w:ins w:id="146" w:author="Lindsey" w:date="2018-09-23T09:38:00Z">
              <w:r>
                <w:t>2011</w:t>
              </w:r>
            </w:ins>
          </w:p>
        </w:tc>
        <w:tc>
          <w:tcPr>
            <w:tcW w:w="1010" w:type="dxa"/>
          </w:tcPr>
          <w:p w:rsidR="00FA6474" w:rsidRDefault="00FA6474" w:rsidP="00755C36"/>
        </w:tc>
        <w:tc>
          <w:tcPr>
            <w:tcW w:w="1432" w:type="dxa"/>
          </w:tcPr>
          <w:p w:rsidR="00FA6474" w:rsidRDefault="00FA6474" w:rsidP="00755C36">
            <w:ins w:id="147" w:author="Lindsey" w:date="2018-09-23T09:38:00Z">
              <w:r>
                <w:t>228</w:t>
              </w:r>
            </w:ins>
          </w:p>
        </w:tc>
        <w:tc>
          <w:tcPr>
            <w:tcW w:w="4726" w:type="dxa"/>
          </w:tcPr>
          <w:p w:rsidR="00FA6474" w:rsidRDefault="00FA6474" w:rsidP="00755C36"/>
        </w:tc>
      </w:tr>
      <w:tr w:rsidR="00FA6474" w:rsidTr="00951299">
        <w:tc>
          <w:tcPr>
            <w:tcW w:w="2105" w:type="dxa"/>
          </w:tcPr>
          <w:p w:rsidR="00FA6474" w:rsidRDefault="00FA6474" w:rsidP="00755C36">
            <w:ins w:id="148" w:author="Lindsey" w:date="2018-09-23T10:02:00Z">
              <w:r w:rsidRPr="009F03A6">
                <w:lastRenderedPageBreak/>
                <w:t>DSM</w:t>
              </w:r>
            </w:ins>
          </w:p>
        </w:tc>
        <w:tc>
          <w:tcPr>
            <w:tcW w:w="1826" w:type="dxa"/>
          </w:tcPr>
          <w:p w:rsidR="00FA6474" w:rsidRDefault="00FA6474" w:rsidP="00755C36">
            <w:proofErr w:type="spellStart"/>
            <w:ins w:id="149" w:author="Lindsey" w:date="2018-09-23T10:02:00Z">
              <w:r w:rsidRPr="002353CD">
                <w:t>Temeke</w:t>
              </w:r>
            </w:ins>
            <w:proofErr w:type="spellEnd"/>
          </w:p>
        </w:tc>
        <w:tc>
          <w:tcPr>
            <w:tcW w:w="1957" w:type="dxa"/>
          </w:tcPr>
          <w:p w:rsidR="00FA6474" w:rsidRDefault="00FA6474" w:rsidP="00755C36">
            <w:proofErr w:type="spellStart"/>
            <w:ins w:id="150" w:author="Lindsey" w:date="2018-09-23T09:39:00Z">
              <w:r>
                <w:t>Kimbiji</w:t>
              </w:r>
            </w:ins>
            <w:proofErr w:type="spellEnd"/>
          </w:p>
        </w:tc>
        <w:tc>
          <w:tcPr>
            <w:tcW w:w="894" w:type="dxa"/>
          </w:tcPr>
          <w:p w:rsidR="00FA6474" w:rsidRDefault="00FA6474" w:rsidP="00755C36">
            <w:ins w:id="151" w:author="Lindsey" w:date="2018-09-23T09:39:00Z">
              <w:r>
                <w:t>2011</w:t>
              </w:r>
            </w:ins>
          </w:p>
        </w:tc>
        <w:tc>
          <w:tcPr>
            <w:tcW w:w="1010" w:type="dxa"/>
          </w:tcPr>
          <w:p w:rsidR="00FA6474" w:rsidRDefault="00FA6474" w:rsidP="00755C36"/>
        </w:tc>
        <w:tc>
          <w:tcPr>
            <w:tcW w:w="1432" w:type="dxa"/>
          </w:tcPr>
          <w:p w:rsidR="00FA6474" w:rsidRDefault="00FA6474" w:rsidP="00755C36">
            <w:ins w:id="152" w:author="Lindsey" w:date="2018-09-23T09:39:00Z">
              <w:r>
                <w:t>90</w:t>
              </w:r>
            </w:ins>
          </w:p>
        </w:tc>
        <w:tc>
          <w:tcPr>
            <w:tcW w:w="4726" w:type="dxa"/>
          </w:tcPr>
          <w:p w:rsidR="00FA6474" w:rsidRDefault="00FA6474" w:rsidP="00755C36"/>
        </w:tc>
      </w:tr>
      <w:tr w:rsidR="00FA6474" w:rsidTr="00951299">
        <w:tc>
          <w:tcPr>
            <w:tcW w:w="2105" w:type="dxa"/>
          </w:tcPr>
          <w:p w:rsidR="00FA6474" w:rsidRDefault="00FA6474" w:rsidP="00755C36">
            <w:ins w:id="153" w:author="Lindsey" w:date="2018-09-23T10:02:00Z">
              <w:r w:rsidRPr="009F03A6">
                <w:t>DSM</w:t>
              </w:r>
            </w:ins>
          </w:p>
        </w:tc>
        <w:tc>
          <w:tcPr>
            <w:tcW w:w="1826" w:type="dxa"/>
          </w:tcPr>
          <w:p w:rsidR="00FA6474" w:rsidRDefault="00FA6474" w:rsidP="00755C36">
            <w:proofErr w:type="spellStart"/>
            <w:ins w:id="154" w:author="Lindsey" w:date="2018-09-23T10:02:00Z">
              <w:r w:rsidRPr="002353CD">
                <w:t>Temeke</w:t>
              </w:r>
            </w:ins>
            <w:proofErr w:type="spellEnd"/>
          </w:p>
        </w:tc>
        <w:tc>
          <w:tcPr>
            <w:tcW w:w="1957" w:type="dxa"/>
          </w:tcPr>
          <w:p w:rsidR="00FA6474" w:rsidRDefault="00FA6474" w:rsidP="00755C36">
            <w:ins w:id="155" w:author="Lindsey" w:date="2018-09-23T09:39:00Z">
              <w:r>
                <w:t xml:space="preserve">Pemba </w:t>
              </w:r>
              <w:proofErr w:type="spellStart"/>
              <w:r>
                <w:t>mnazi</w:t>
              </w:r>
            </w:ins>
            <w:proofErr w:type="spellEnd"/>
          </w:p>
        </w:tc>
        <w:tc>
          <w:tcPr>
            <w:tcW w:w="894" w:type="dxa"/>
          </w:tcPr>
          <w:p w:rsidR="00FA6474" w:rsidRDefault="00FA6474" w:rsidP="00755C36">
            <w:ins w:id="156" w:author="Lindsey" w:date="2018-09-23T09:39:00Z">
              <w:r>
                <w:t>2011</w:t>
              </w:r>
            </w:ins>
          </w:p>
        </w:tc>
        <w:tc>
          <w:tcPr>
            <w:tcW w:w="1010" w:type="dxa"/>
          </w:tcPr>
          <w:p w:rsidR="00FA6474" w:rsidRDefault="00FA6474" w:rsidP="00755C36"/>
        </w:tc>
        <w:tc>
          <w:tcPr>
            <w:tcW w:w="1432" w:type="dxa"/>
          </w:tcPr>
          <w:p w:rsidR="00FA6474" w:rsidRDefault="00FA6474" w:rsidP="00755C36">
            <w:ins w:id="157" w:author="Lindsey" w:date="2018-09-23T09:39:00Z">
              <w:r>
                <w:t>68</w:t>
              </w:r>
            </w:ins>
          </w:p>
        </w:tc>
        <w:tc>
          <w:tcPr>
            <w:tcW w:w="4726" w:type="dxa"/>
          </w:tcPr>
          <w:p w:rsidR="00FA6474" w:rsidRDefault="00FA6474" w:rsidP="00755C36"/>
        </w:tc>
      </w:tr>
      <w:tr w:rsidR="00FA6474" w:rsidTr="00951299">
        <w:tc>
          <w:tcPr>
            <w:tcW w:w="2105" w:type="dxa"/>
          </w:tcPr>
          <w:p w:rsidR="00FA6474" w:rsidRDefault="00FA6474" w:rsidP="00755C36">
            <w:ins w:id="158" w:author="Lindsey" w:date="2018-09-23T10:02:00Z">
              <w:r w:rsidRPr="009F03A6">
                <w:t>DSM</w:t>
              </w:r>
            </w:ins>
          </w:p>
        </w:tc>
        <w:tc>
          <w:tcPr>
            <w:tcW w:w="1826" w:type="dxa"/>
          </w:tcPr>
          <w:p w:rsidR="00FA6474" w:rsidRDefault="00FA6474" w:rsidP="00755C36">
            <w:proofErr w:type="spellStart"/>
            <w:ins w:id="159" w:author="Lindsey" w:date="2018-09-23T10:02:00Z">
              <w:r w:rsidRPr="002353CD">
                <w:t>Temeke</w:t>
              </w:r>
            </w:ins>
            <w:proofErr w:type="spellEnd"/>
          </w:p>
        </w:tc>
        <w:tc>
          <w:tcPr>
            <w:tcW w:w="1957" w:type="dxa"/>
          </w:tcPr>
          <w:p w:rsidR="00FA6474" w:rsidRDefault="00FA6474" w:rsidP="00755C36">
            <w:proofErr w:type="spellStart"/>
            <w:ins w:id="160" w:author="Lindsey" w:date="2018-09-23T09:40:00Z">
              <w:r>
                <w:t>Visikini</w:t>
              </w:r>
            </w:ins>
            <w:proofErr w:type="spellEnd"/>
          </w:p>
        </w:tc>
        <w:tc>
          <w:tcPr>
            <w:tcW w:w="894" w:type="dxa"/>
          </w:tcPr>
          <w:p w:rsidR="00FA6474" w:rsidRDefault="00FA6474" w:rsidP="00755C36">
            <w:ins w:id="161" w:author="Lindsey" w:date="2018-09-23T09:40:00Z">
              <w:r>
                <w:t>2011</w:t>
              </w:r>
            </w:ins>
          </w:p>
        </w:tc>
        <w:tc>
          <w:tcPr>
            <w:tcW w:w="1010" w:type="dxa"/>
          </w:tcPr>
          <w:p w:rsidR="00FA6474" w:rsidRDefault="00FA6474" w:rsidP="00755C36"/>
        </w:tc>
        <w:tc>
          <w:tcPr>
            <w:tcW w:w="1432" w:type="dxa"/>
          </w:tcPr>
          <w:p w:rsidR="00FA6474" w:rsidRDefault="00FA6474" w:rsidP="00755C36">
            <w:ins w:id="162" w:author="Lindsey" w:date="2018-09-23T09:40:00Z">
              <w:r>
                <w:t>316</w:t>
              </w:r>
            </w:ins>
          </w:p>
        </w:tc>
        <w:tc>
          <w:tcPr>
            <w:tcW w:w="4726" w:type="dxa"/>
          </w:tcPr>
          <w:p w:rsidR="00FA6474" w:rsidRDefault="00FA6474" w:rsidP="00755C36"/>
        </w:tc>
      </w:tr>
      <w:tr w:rsidR="00FA6474" w:rsidTr="00951299">
        <w:trPr>
          <w:ins w:id="163" w:author="Lindsey" w:date="2018-09-23T09:40:00Z"/>
        </w:trPr>
        <w:tc>
          <w:tcPr>
            <w:tcW w:w="2105" w:type="dxa"/>
          </w:tcPr>
          <w:p w:rsidR="00FA6474" w:rsidRDefault="00FA6474" w:rsidP="00755C36">
            <w:pPr>
              <w:rPr>
                <w:ins w:id="164" w:author="Lindsey" w:date="2018-09-23T09:40:00Z"/>
              </w:rPr>
            </w:pPr>
            <w:ins w:id="165" w:author="Lindsey" w:date="2018-09-23T10:02:00Z">
              <w:r w:rsidRPr="009F03A6">
                <w:t>DSM</w:t>
              </w:r>
            </w:ins>
          </w:p>
        </w:tc>
        <w:tc>
          <w:tcPr>
            <w:tcW w:w="1826" w:type="dxa"/>
          </w:tcPr>
          <w:p w:rsidR="00FA6474" w:rsidRDefault="00FA6474" w:rsidP="00755C36">
            <w:pPr>
              <w:rPr>
                <w:ins w:id="166" w:author="Lindsey" w:date="2018-09-23T09:40:00Z"/>
              </w:rPr>
            </w:pPr>
            <w:proofErr w:type="spellStart"/>
            <w:ins w:id="167" w:author="Lindsey" w:date="2018-09-23T10:02:00Z">
              <w:r w:rsidRPr="002353CD">
                <w:t>Temeke</w:t>
              </w:r>
            </w:ins>
            <w:proofErr w:type="spellEnd"/>
          </w:p>
        </w:tc>
        <w:tc>
          <w:tcPr>
            <w:tcW w:w="1957" w:type="dxa"/>
          </w:tcPr>
          <w:p w:rsidR="00FA6474" w:rsidRDefault="00FA6474" w:rsidP="00755C36">
            <w:pPr>
              <w:rPr>
                <w:ins w:id="168" w:author="Lindsey" w:date="2018-09-23T09:40:00Z"/>
              </w:rPr>
            </w:pPr>
            <w:ins w:id="169" w:author="Lindsey" w:date="2018-09-23T09:40:00Z">
              <w:r>
                <w:t xml:space="preserve">Yale </w:t>
              </w:r>
              <w:proofErr w:type="spellStart"/>
              <w:r>
                <w:t>Yale</w:t>
              </w:r>
              <w:proofErr w:type="spellEnd"/>
              <w:r>
                <w:t xml:space="preserve"> </w:t>
              </w:r>
              <w:proofErr w:type="spellStart"/>
              <w:r>
                <w:t>Puna</w:t>
              </w:r>
              <w:proofErr w:type="spellEnd"/>
            </w:ins>
          </w:p>
        </w:tc>
        <w:tc>
          <w:tcPr>
            <w:tcW w:w="894" w:type="dxa"/>
          </w:tcPr>
          <w:p w:rsidR="00FA6474" w:rsidRDefault="00FA6474" w:rsidP="00755C36">
            <w:pPr>
              <w:rPr>
                <w:ins w:id="170" w:author="Lindsey" w:date="2018-09-23T09:40:00Z"/>
              </w:rPr>
            </w:pPr>
            <w:ins w:id="171" w:author="Lindsey" w:date="2018-09-23T09:40:00Z">
              <w:r>
                <w:t>2011</w:t>
              </w:r>
            </w:ins>
          </w:p>
        </w:tc>
        <w:tc>
          <w:tcPr>
            <w:tcW w:w="1010" w:type="dxa"/>
          </w:tcPr>
          <w:p w:rsidR="00FA6474" w:rsidRDefault="00FA6474" w:rsidP="00755C36">
            <w:pPr>
              <w:rPr>
                <w:ins w:id="172" w:author="Lindsey" w:date="2018-09-23T09:40:00Z"/>
              </w:rPr>
            </w:pPr>
          </w:p>
        </w:tc>
        <w:tc>
          <w:tcPr>
            <w:tcW w:w="1432" w:type="dxa"/>
          </w:tcPr>
          <w:p w:rsidR="00FA6474" w:rsidRDefault="00FA6474" w:rsidP="00755C36">
            <w:pPr>
              <w:rPr>
                <w:ins w:id="173" w:author="Lindsey" w:date="2018-09-23T09:40:00Z"/>
              </w:rPr>
            </w:pPr>
            <w:ins w:id="174" w:author="Lindsey" w:date="2018-09-23T09:40:00Z">
              <w:r>
                <w:t>96</w:t>
              </w:r>
            </w:ins>
          </w:p>
        </w:tc>
        <w:tc>
          <w:tcPr>
            <w:tcW w:w="4726" w:type="dxa"/>
          </w:tcPr>
          <w:p w:rsidR="00FA6474" w:rsidRDefault="00FA6474" w:rsidP="00755C36">
            <w:pPr>
              <w:rPr>
                <w:ins w:id="175" w:author="Lindsey" w:date="2018-09-23T09:40:00Z"/>
              </w:rPr>
            </w:pPr>
          </w:p>
        </w:tc>
      </w:tr>
      <w:tr w:rsidR="00FA6474" w:rsidTr="00951299">
        <w:trPr>
          <w:ins w:id="176" w:author="Lindsey" w:date="2018-09-23T10:04:00Z"/>
        </w:trPr>
        <w:tc>
          <w:tcPr>
            <w:tcW w:w="2105" w:type="dxa"/>
          </w:tcPr>
          <w:p w:rsidR="00FA6474" w:rsidRPr="009F03A6" w:rsidRDefault="00FA6474" w:rsidP="00755C36">
            <w:pPr>
              <w:rPr>
                <w:ins w:id="177" w:author="Lindsey" w:date="2018-09-23T10:04:00Z"/>
              </w:rPr>
            </w:pPr>
            <w:ins w:id="178" w:author="Lindsey" w:date="2018-09-23T10:04:00Z">
              <w:r>
                <w:t>Coast</w:t>
              </w:r>
            </w:ins>
          </w:p>
        </w:tc>
        <w:tc>
          <w:tcPr>
            <w:tcW w:w="1826" w:type="dxa"/>
          </w:tcPr>
          <w:p w:rsidR="00FA6474" w:rsidRPr="002353CD" w:rsidRDefault="00FA6474" w:rsidP="00755C36">
            <w:pPr>
              <w:rPr>
                <w:ins w:id="179" w:author="Lindsey" w:date="2018-09-23T10:04:00Z"/>
              </w:rPr>
            </w:pPr>
            <w:proofErr w:type="spellStart"/>
            <w:ins w:id="180" w:author="Lindsey" w:date="2018-09-23T10:04:00Z">
              <w:r>
                <w:t>Rufiji</w:t>
              </w:r>
              <w:proofErr w:type="spellEnd"/>
            </w:ins>
          </w:p>
        </w:tc>
        <w:tc>
          <w:tcPr>
            <w:tcW w:w="1957" w:type="dxa"/>
          </w:tcPr>
          <w:p w:rsidR="00FA6474" w:rsidRDefault="00FA6474" w:rsidP="00755C36">
            <w:pPr>
              <w:rPr>
                <w:ins w:id="181" w:author="Lindsey" w:date="2018-09-23T10:04:00Z"/>
              </w:rPr>
            </w:pPr>
            <w:proofErr w:type="spellStart"/>
            <w:ins w:id="182" w:author="Lindsey" w:date="2018-09-23T10:04:00Z">
              <w:r>
                <w:t>Pombwe</w:t>
              </w:r>
              <w:proofErr w:type="spellEnd"/>
            </w:ins>
          </w:p>
        </w:tc>
        <w:tc>
          <w:tcPr>
            <w:tcW w:w="894" w:type="dxa"/>
          </w:tcPr>
          <w:p w:rsidR="00FA6474" w:rsidRDefault="00FA6474" w:rsidP="00755C36">
            <w:pPr>
              <w:rPr>
                <w:ins w:id="183" w:author="Lindsey" w:date="2018-09-23T10:04:00Z"/>
              </w:rPr>
            </w:pPr>
            <w:ins w:id="184" w:author="Lindsey" w:date="2018-09-23T10:04:00Z">
              <w:r>
                <w:t>2012</w:t>
              </w:r>
            </w:ins>
          </w:p>
        </w:tc>
        <w:tc>
          <w:tcPr>
            <w:tcW w:w="1010" w:type="dxa"/>
          </w:tcPr>
          <w:p w:rsidR="00FA6474" w:rsidRDefault="00FA6474" w:rsidP="00755C36">
            <w:pPr>
              <w:rPr>
                <w:ins w:id="185" w:author="Lindsey" w:date="2018-09-23T10:04:00Z"/>
              </w:rPr>
            </w:pPr>
          </w:p>
        </w:tc>
        <w:tc>
          <w:tcPr>
            <w:tcW w:w="1432" w:type="dxa"/>
          </w:tcPr>
          <w:p w:rsidR="00FA6474" w:rsidRDefault="00FA6474" w:rsidP="00755C36">
            <w:pPr>
              <w:rPr>
                <w:ins w:id="186" w:author="Lindsey" w:date="2018-09-23T10:04:00Z"/>
              </w:rPr>
            </w:pPr>
            <w:ins w:id="187" w:author="Lindsey" w:date="2018-09-23T10:04:00Z">
              <w:r>
                <w:t>57</w:t>
              </w:r>
            </w:ins>
          </w:p>
        </w:tc>
        <w:tc>
          <w:tcPr>
            <w:tcW w:w="4726" w:type="dxa"/>
          </w:tcPr>
          <w:p w:rsidR="00FA6474" w:rsidRDefault="00FA6474" w:rsidP="00755C36">
            <w:pPr>
              <w:rPr>
                <w:ins w:id="188" w:author="Lindsey" w:date="2018-09-23T10:04:00Z"/>
              </w:rPr>
            </w:pPr>
          </w:p>
        </w:tc>
      </w:tr>
      <w:tr w:rsidR="00FA6474" w:rsidTr="00951299">
        <w:trPr>
          <w:ins w:id="189" w:author="Lindsey" w:date="2018-09-23T09:40:00Z"/>
        </w:trPr>
        <w:tc>
          <w:tcPr>
            <w:tcW w:w="2105" w:type="dxa"/>
          </w:tcPr>
          <w:p w:rsidR="00FA6474" w:rsidRDefault="00FA6474" w:rsidP="00755C36">
            <w:pPr>
              <w:rPr>
                <w:ins w:id="190" w:author="Lindsey" w:date="2018-09-23T09:40:00Z"/>
              </w:rPr>
            </w:pPr>
            <w:ins w:id="191" w:author="Lindsey" w:date="2018-09-23T10:02:00Z">
              <w:r w:rsidRPr="009F03A6">
                <w:t>DSM</w:t>
              </w:r>
            </w:ins>
          </w:p>
        </w:tc>
        <w:tc>
          <w:tcPr>
            <w:tcW w:w="1826" w:type="dxa"/>
          </w:tcPr>
          <w:p w:rsidR="00FA6474" w:rsidRDefault="00FA6474" w:rsidP="00755C36">
            <w:pPr>
              <w:rPr>
                <w:ins w:id="192" w:author="Lindsey" w:date="2018-09-23T09:40:00Z"/>
              </w:rPr>
            </w:pPr>
            <w:proofErr w:type="spellStart"/>
            <w:ins w:id="193" w:author="Lindsey" w:date="2018-09-23T10:02:00Z">
              <w:r w:rsidRPr="002353CD">
                <w:t>Temeke</w:t>
              </w:r>
            </w:ins>
            <w:proofErr w:type="spellEnd"/>
          </w:p>
        </w:tc>
        <w:tc>
          <w:tcPr>
            <w:tcW w:w="1957" w:type="dxa"/>
          </w:tcPr>
          <w:p w:rsidR="00FA6474" w:rsidRDefault="00FA6474" w:rsidP="00755C36">
            <w:pPr>
              <w:rPr>
                <w:ins w:id="194" w:author="Lindsey" w:date="2018-09-23T09:40:00Z"/>
              </w:rPr>
            </w:pPr>
            <w:proofErr w:type="spellStart"/>
            <w:ins w:id="195" w:author="Lindsey" w:date="2018-09-23T09:41:00Z">
              <w:r>
                <w:t>Amani</w:t>
              </w:r>
              <w:proofErr w:type="spellEnd"/>
              <w:r>
                <w:t xml:space="preserve"> </w:t>
              </w:r>
              <w:proofErr w:type="spellStart"/>
              <w:r>
                <w:t>Gomvu</w:t>
              </w:r>
            </w:ins>
            <w:proofErr w:type="spellEnd"/>
          </w:p>
        </w:tc>
        <w:tc>
          <w:tcPr>
            <w:tcW w:w="894" w:type="dxa"/>
          </w:tcPr>
          <w:p w:rsidR="00FA6474" w:rsidRDefault="00FA6474" w:rsidP="00755C36">
            <w:pPr>
              <w:rPr>
                <w:ins w:id="196" w:author="Lindsey" w:date="2018-09-23T09:40:00Z"/>
              </w:rPr>
            </w:pPr>
            <w:ins w:id="197" w:author="Lindsey" w:date="2018-09-23T09:41:00Z">
              <w:r>
                <w:t>2012</w:t>
              </w:r>
            </w:ins>
          </w:p>
        </w:tc>
        <w:tc>
          <w:tcPr>
            <w:tcW w:w="1010" w:type="dxa"/>
          </w:tcPr>
          <w:p w:rsidR="00FA6474" w:rsidRDefault="00FA6474" w:rsidP="00755C36">
            <w:pPr>
              <w:rPr>
                <w:ins w:id="198" w:author="Lindsey" w:date="2018-09-23T09:40:00Z"/>
              </w:rPr>
            </w:pPr>
          </w:p>
        </w:tc>
        <w:tc>
          <w:tcPr>
            <w:tcW w:w="1432" w:type="dxa"/>
          </w:tcPr>
          <w:p w:rsidR="00FA6474" w:rsidRDefault="00FA6474" w:rsidP="00755C36">
            <w:pPr>
              <w:rPr>
                <w:ins w:id="199" w:author="Lindsey" w:date="2018-09-23T09:40:00Z"/>
              </w:rPr>
            </w:pPr>
            <w:ins w:id="200" w:author="Lindsey" w:date="2018-09-23T09:41:00Z">
              <w:r>
                <w:t>21</w:t>
              </w:r>
            </w:ins>
          </w:p>
        </w:tc>
        <w:tc>
          <w:tcPr>
            <w:tcW w:w="4726" w:type="dxa"/>
          </w:tcPr>
          <w:p w:rsidR="00FA6474" w:rsidRDefault="00FA6474" w:rsidP="00755C36">
            <w:pPr>
              <w:rPr>
                <w:ins w:id="201" w:author="Lindsey" w:date="2018-09-23T09:40:00Z"/>
              </w:rPr>
            </w:pPr>
          </w:p>
        </w:tc>
      </w:tr>
      <w:tr w:rsidR="00FA6474" w:rsidTr="00951299">
        <w:trPr>
          <w:ins w:id="202" w:author="Lindsey" w:date="2018-09-23T09:40:00Z"/>
        </w:trPr>
        <w:tc>
          <w:tcPr>
            <w:tcW w:w="2105" w:type="dxa"/>
          </w:tcPr>
          <w:p w:rsidR="00FA6474" w:rsidRDefault="00FA6474" w:rsidP="00755C36">
            <w:pPr>
              <w:rPr>
                <w:ins w:id="203" w:author="Lindsey" w:date="2018-09-23T09:40:00Z"/>
              </w:rPr>
            </w:pPr>
            <w:ins w:id="204" w:author="Lindsey" w:date="2018-09-23T10:02:00Z">
              <w:r w:rsidRPr="009F03A6">
                <w:t>DSM</w:t>
              </w:r>
            </w:ins>
          </w:p>
        </w:tc>
        <w:tc>
          <w:tcPr>
            <w:tcW w:w="1826" w:type="dxa"/>
          </w:tcPr>
          <w:p w:rsidR="00FA6474" w:rsidRDefault="00FA6474" w:rsidP="00755C36">
            <w:pPr>
              <w:rPr>
                <w:ins w:id="205" w:author="Lindsey" w:date="2018-09-23T09:40:00Z"/>
              </w:rPr>
            </w:pPr>
            <w:proofErr w:type="spellStart"/>
            <w:ins w:id="206" w:author="Lindsey" w:date="2018-09-23T10:02:00Z">
              <w:r w:rsidRPr="002353CD">
                <w:t>Temeke</w:t>
              </w:r>
            </w:ins>
            <w:proofErr w:type="spellEnd"/>
          </w:p>
        </w:tc>
        <w:tc>
          <w:tcPr>
            <w:tcW w:w="1957" w:type="dxa"/>
          </w:tcPr>
          <w:p w:rsidR="00FA6474" w:rsidRDefault="00FA6474" w:rsidP="00755C36">
            <w:pPr>
              <w:rPr>
                <w:ins w:id="207" w:author="Lindsey" w:date="2018-09-23T09:40:00Z"/>
              </w:rPr>
            </w:pPr>
            <w:proofErr w:type="spellStart"/>
            <w:ins w:id="208" w:author="Lindsey" w:date="2018-09-23T09:45:00Z">
              <w:r>
                <w:t>Buyuni</w:t>
              </w:r>
            </w:ins>
            <w:proofErr w:type="spellEnd"/>
          </w:p>
        </w:tc>
        <w:tc>
          <w:tcPr>
            <w:tcW w:w="894" w:type="dxa"/>
          </w:tcPr>
          <w:p w:rsidR="00FA6474" w:rsidRDefault="00FA6474" w:rsidP="00755C36">
            <w:pPr>
              <w:rPr>
                <w:ins w:id="209" w:author="Lindsey" w:date="2018-09-23T09:40:00Z"/>
              </w:rPr>
            </w:pPr>
            <w:ins w:id="210" w:author="Lindsey" w:date="2018-09-23T09:49:00Z">
              <w:r>
                <w:t>2012</w:t>
              </w:r>
            </w:ins>
          </w:p>
        </w:tc>
        <w:tc>
          <w:tcPr>
            <w:tcW w:w="1010" w:type="dxa"/>
          </w:tcPr>
          <w:p w:rsidR="00FA6474" w:rsidRDefault="00FA6474" w:rsidP="00755C36">
            <w:pPr>
              <w:rPr>
                <w:ins w:id="211" w:author="Lindsey" w:date="2018-09-23T09:40:00Z"/>
              </w:rPr>
            </w:pPr>
          </w:p>
        </w:tc>
        <w:tc>
          <w:tcPr>
            <w:tcW w:w="1432" w:type="dxa"/>
          </w:tcPr>
          <w:p w:rsidR="00FA6474" w:rsidRDefault="00FA6474" w:rsidP="00755C36">
            <w:pPr>
              <w:rPr>
                <w:ins w:id="212" w:author="Lindsey" w:date="2018-09-23T09:40:00Z"/>
              </w:rPr>
            </w:pPr>
            <w:ins w:id="213" w:author="Lindsey" w:date="2018-09-23T09:45:00Z">
              <w:r>
                <w:t>50</w:t>
              </w:r>
            </w:ins>
          </w:p>
        </w:tc>
        <w:tc>
          <w:tcPr>
            <w:tcW w:w="4726" w:type="dxa"/>
          </w:tcPr>
          <w:p w:rsidR="00FA6474" w:rsidRDefault="00FA6474" w:rsidP="00755C36">
            <w:pPr>
              <w:rPr>
                <w:ins w:id="214" w:author="Lindsey" w:date="2018-09-23T09:40:00Z"/>
              </w:rPr>
            </w:pPr>
          </w:p>
        </w:tc>
      </w:tr>
      <w:tr w:rsidR="00FA6474" w:rsidTr="00951299">
        <w:trPr>
          <w:ins w:id="215" w:author="Lindsey" w:date="2018-09-23T09:40:00Z"/>
        </w:trPr>
        <w:tc>
          <w:tcPr>
            <w:tcW w:w="2105" w:type="dxa"/>
          </w:tcPr>
          <w:p w:rsidR="00FA6474" w:rsidRDefault="00FA6474" w:rsidP="00755C36">
            <w:pPr>
              <w:rPr>
                <w:ins w:id="216" w:author="Lindsey" w:date="2018-09-23T09:40:00Z"/>
              </w:rPr>
            </w:pPr>
            <w:ins w:id="217" w:author="Lindsey" w:date="2018-09-23T10:02:00Z">
              <w:r w:rsidRPr="009F03A6">
                <w:t>DSM</w:t>
              </w:r>
            </w:ins>
          </w:p>
        </w:tc>
        <w:tc>
          <w:tcPr>
            <w:tcW w:w="1826" w:type="dxa"/>
          </w:tcPr>
          <w:p w:rsidR="00FA6474" w:rsidRDefault="00FA6474" w:rsidP="00755C36">
            <w:pPr>
              <w:rPr>
                <w:ins w:id="218" w:author="Lindsey" w:date="2018-09-23T09:40:00Z"/>
              </w:rPr>
            </w:pPr>
            <w:proofErr w:type="spellStart"/>
            <w:ins w:id="219" w:author="Lindsey" w:date="2018-09-23T10:02:00Z">
              <w:r w:rsidRPr="002353CD">
                <w:t>Temeke</w:t>
              </w:r>
            </w:ins>
            <w:proofErr w:type="spellEnd"/>
          </w:p>
        </w:tc>
        <w:tc>
          <w:tcPr>
            <w:tcW w:w="1957" w:type="dxa"/>
          </w:tcPr>
          <w:p w:rsidR="00FA6474" w:rsidRDefault="00FA6474" w:rsidP="00755C36">
            <w:pPr>
              <w:rPr>
                <w:ins w:id="220" w:author="Lindsey" w:date="2018-09-23T09:40:00Z"/>
              </w:rPr>
            </w:pPr>
            <w:proofErr w:type="spellStart"/>
            <w:ins w:id="221" w:author="Lindsey" w:date="2018-09-23T09:45:00Z">
              <w:r>
                <w:t>Kimbiji</w:t>
              </w:r>
            </w:ins>
            <w:proofErr w:type="spellEnd"/>
          </w:p>
        </w:tc>
        <w:tc>
          <w:tcPr>
            <w:tcW w:w="894" w:type="dxa"/>
          </w:tcPr>
          <w:p w:rsidR="00FA6474" w:rsidRDefault="00FA6474" w:rsidP="00755C36">
            <w:pPr>
              <w:rPr>
                <w:ins w:id="222" w:author="Lindsey" w:date="2018-09-23T09:40:00Z"/>
              </w:rPr>
            </w:pPr>
            <w:ins w:id="223" w:author="Lindsey" w:date="2018-09-23T09:49:00Z">
              <w:r>
                <w:t>2012</w:t>
              </w:r>
            </w:ins>
          </w:p>
        </w:tc>
        <w:tc>
          <w:tcPr>
            <w:tcW w:w="1010" w:type="dxa"/>
          </w:tcPr>
          <w:p w:rsidR="00FA6474" w:rsidRDefault="00FA6474" w:rsidP="00755C36">
            <w:pPr>
              <w:rPr>
                <w:ins w:id="224" w:author="Lindsey" w:date="2018-09-23T09:40:00Z"/>
              </w:rPr>
            </w:pPr>
          </w:p>
        </w:tc>
        <w:tc>
          <w:tcPr>
            <w:tcW w:w="1432" w:type="dxa"/>
          </w:tcPr>
          <w:p w:rsidR="00FA6474" w:rsidRDefault="00FA6474" w:rsidP="00755C36">
            <w:pPr>
              <w:rPr>
                <w:ins w:id="225" w:author="Lindsey" w:date="2018-09-23T09:40:00Z"/>
              </w:rPr>
            </w:pPr>
            <w:ins w:id="226" w:author="Lindsey" w:date="2018-09-23T09:45:00Z">
              <w:r>
                <w:t>12</w:t>
              </w:r>
            </w:ins>
          </w:p>
        </w:tc>
        <w:tc>
          <w:tcPr>
            <w:tcW w:w="4726" w:type="dxa"/>
          </w:tcPr>
          <w:p w:rsidR="00FA6474" w:rsidRDefault="00FA6474" w:rsidP="00755C36">
            <w:pPr>
              <w:rPr>
                <w:ins w:id="227" w:author="Lindsey" w:date="2018-09-23T09:40:00Z"/>
              </w:rPr>
            </w:pPr>
          </w:p>
        </w:tc>
      </w:tr>
      <w:tr w:rsidR="00FA6474" w:rsidTr="00951299">
        <w:trPr>
          <w:ins w:id="228" w:author="Lindsey" w:date="2018-09-23T09:40:00Z"/>
        </w:trPr>
        <w:tc>
          <w:tcPr>
            <w:tcW w:w="2105" w:type="dxa"/>
          </w:tcPr>
          <w:p w:rsidR="00FA6474" w:rsidRDefault="00FA6474" w:rsidP="00755C36">
            <w:pPr>
              <w:rPr>
                <w:ins w:id="229" w:author="Lindsey" w:date="2018-09-23T09:40:00Z"/>
              </w:rPr>
            </w:pPr>
            <w:ins w:id="230" w:author="Lindsey" w:date="2018-09-23T10:02:00Z">
              <w:r w:rsidRPr="009F03A6">
                <w:t>DSM</w:t>
              </w:r>
            </w:ins>
          </w:p>
        </w:tc>
        <w:tc>
          <w:tcPr>
            <w:tcW w:w="1826" w:type="dxa"/>
          </w:tcPr>
          <w:p w:rsidR="00FA6474" w:rsidRDefault="00FA6474" w:rsidP="00755C36">
            <w:pPr>
              <w:rPr>
                <w:ins w:id="231" w:author="Lindsey" w:date="2018-09-23T09:40:00Z"/>
              </w:rPr>
            </w:pPr>
            <w:proofErr w:type="spellStart"/>
            <w:ins w:id="232" w:author="Lindsey" w:date="2018-09-23T10:02:00Z">
              <w:r w:rsidRPr="002353CD">
                <w:t>Temeke</w:t>
              </w:r>
            </w:ins>
            <w:proofErr w:type="spellEnd"/>
          </w:p>
        </w:tc>
        <w:tc>
          <w:tcPr>
            <w:tcW w:w="1957" w:type="dxa"/>
          </w:tcPr>
          <w:p w:rsidR="00FA6474" w:rsidRDefault="00FA6474" w:rsidP="00755C36">
            <w:pPr>
              <w:rPr>
                <w:ins w:id="233" w:author="Lindsey" w:date="2018-09-23T09:40:00Z"/>
              </w:rPr>
            </w:pPr>
            <w:ins w:id="234" w:author="Lindsey" w:date="2018-09-23T09:45:00Z">
              <w:r>
                <w:t xml:space="preserve">Pemba </w:t>
              </w:r>
              <w:proofErr w:type="spellStart"/>
              <w:r>
                <w:t>mnazi</w:t>
              </w:r>
            </w:ins>
            <w:proofErr w:type="spellEnd"/>
          </w:p>
        </w:tc>
        <w:tc>
          <w:tcPr>
            <w:tcW w:w="894" w:type="dxa"/>
          </w:tcPr>
          <w:p w:rsidR="00FA6474" w:rsidRDefault="00FA6474" w:rsidP="00755C36">
            <w:pPr>
              <w:rPr>
                <w:ins w:id="235" w:author="Lindsey" w:date="2018-09-23T09:40:00Z"/>
              </w:rPr>
            </w:pPr>
            <w:ins w:id="236" w:author="Lindsey" w:date="2018-09-23T09:49:00Z">
              <w:r>
                <w:t>2012</w:t>
              </w:r>
            </w:ins>
          </w:p>
        </w:tc>
        <w:tc>
          <w:tcPr>
            <w:tcW w:w="1010" w:type="dxa"/>
          </w:tcPr>
          <w:p w:rsidR="00FA6474" w:rsidRDefault="00FA6474" w:rsidP="00755C36">
            <w:pPr>
              <w:rPr>
                <w:ins w:id="237" w:author="Lindsey" w:date="2018-09-23T09:40:00Z"/>
              </w:rPr>
            </w:pPr>
          </w:p>
        </w:tc>
        <w:tc>
          <w:tcPr>
            <w:tcW w:w="1432" w:type="dxa"/>
          </w:tcPr>
          <w:p w:rsidR="00FA6474" w:rsidRDefault="00FA6474" w:rsidP="00755C36">
            <w:pPr>
              <w:rPr>
                <w:ins w:id="238" w:author="Lindsey" w:date="2018-09-23T09:40:00Z"/>
              </w:rPr>
            </w:pPr>
            <w:ins w:id="239" w:author="Lindsey" w:date="2018-09-23T09:45:00Z">
              <w:r>
                <w:t>34</w:t>
              </w:r>
            </w:ins>
          </w:p>
        </w:tc>
        <w:tc>
          <w:tcPr>
            <w:tcW w:w="4726" w:type="dxa"/>
          </w:tcPr>
          <w:p w:rsidR="00FA6474" w:rsidRDefault="00FA6474" w:rsidP="00755C36">
            <w:pPr>
              <w:rPr>
                <w:ins w:id="240" w:author="Lindsey" w:date="2018-09-23T09:40:00Z"/>
              </w:rPr>
            </w:pPr>
          </w:p>
        </w:tc>
      </w:tr>
      <w:tr w:rsidR="00FA6474" w:rsidTr="00951299">
        <w:trPr>
          <w:ins w:id="241" w:author="Lindsey" w:date="2018-09-23T09:40:00Z"/>
        </w:trPr>
        <w:tc>
          <w:tcPr>
            <w:tcW w:w="2105" w:type="dxa"/>
          </w:tcPr>
          <w:p w:rsidR="00FA6474" w:rsidRDefault="00FA6474" w:rsidP="00755C36">
            <w:pPr>
              <w:rPr>
                <w:ins w:id="242" w:author="Lindsey" w:date="2018-09-23T09:40:00Z"/>
              </w:rPr>
            </w:pPr>
            <w:ins w:id="243" w:author="Lindsey" w:date="2018-09-23T10:02:00Z">
              <w:r w:rsidRPr="009F03A6">
                <w:t>DSM</w:t>
              </w:r>
            </w:ins>
          </w:p>
        </w:tc>
        <w:tc>
          <w:tcPr>
            <w:tcW w:w="1826" w:type="dxa"/>
          </w:tcPr>
          <w:p w:rsidR="00FA6474" w:rsidRDefault="00FA6474" w:rsidP="00755C36">
            <w:pPr>
              <w:rPr>
                <w:ins w:id="244" w:author="Lindsey" w:date="2018-09-23T09:40:00Z"/>
              </w:rPr>
            </w:pPr>
            <w:proofErr w:type="spellStart"/>
            <w:ins w:id="245" w:author="Lindsey" w:date="2018-09-23T10:02:00Z">
              <w:r w:rsidRPr="002353CD">
                <w:t>Temeke</w:t>
              </w:r>
            </w:ins>
            <w:proofErr w:type="spellEnd"/>
          </w:p>
        </w:tc>
        <w:tc>
          <w:tcPr>
            <w:tcW w:w="1957" w:type="dxa"/>
          </w:tcPr>
          <w:p w:rsidR="00FA6474" w:rsidRDefault="00FA6474" w:rsidP="00755C36">
            <w:pPr>
              <w:rPr>
                <w:ins w:id="246" w:author="Lindsey" w:date="2018-09-23T09:40:00Z"/>
              </w:rPr>
            </w:pPr>
            <w:proofErr w:type="spellStart"/>
            <w:ins w:id="247" w:author="Lindsey" w:date="2018-09-23T09:48:00Z">
              <w:r>
                <w:t>Visikini</w:t>
              </w:r>
            </w:ins>
            <w:proofErr w:type="spellEnd"/>
          </w:p>
        </w:tc>
        <w:tc>
          <w:tcPr>
            <w:tcW w:w="894" w:type="dxa"/>
          </w:tcPr>
          <w:p w:rsidR="00FA6474" w:rsidRDefault="00FA6474" w:rsidP="00755C36">
            <w:pPr>
              <w:rPr>
                <w:ins w:id="248" w:author="Lindsey" w:date="2018-09-23T09:40:00Z"/>
              </w:rPr>
            </w:pPr>
            <w:ins w:id="249" w:author="Lindsey" w:date="2018-09-23T09:49:00Z">
              <w:r>
                <w:t>2012</w:t>
              </w:r>
            </w:ins>
          </w:p>
        </w:tc>
        <w:tc>
          <w:tcPr>
            <w:tcW w:w="1010" w:type="dxa"/>
          </w:tcPr>
          <w:p w:rsidR="00FA6474" w:rsidRDefault="00FA6474" w:rsidP="00755C36">
            <w:pPr>
              <w:rPr>
                <w:ins w:id="250" w:author="Lindsey" w:date="2018-09-23T09:40:00Z"/>
              </w:rPr>
            </w:pPr>
          </w:p>
        </w:tc>
        <w:tc>
          <w:tcPr>
            <w:tcW w:w="1432" w:type="dxa"/>
          </w:tcPr>
          <w:p w:rsidR="00FA6474" w:rsidRDefault="00FA6474" w:rsidP="00755C36">
            <w:pPr>
              <w:rPr>
                <w:ins w:id="251" w:author="Lindsey" w:date="2018-09-23T09:40:00Z"/>
              </w:rPr>
            </w:pPr>
            <w:ins w:id="252" w:author="Lindsey" w:date="2018-09-23T09:48:00Z">
              <w:r>
                <w:t>15</w:t>
              </w:r>
            </w:ins>
          </w:p>
        </w:tc>
        <w:tc>
          <w:tcPr>
            <w:tcW w:w="4726" w:type="dxa"/>
          </w:tcPr>
          <w:p w:rsidR="00FA6474" w:rsidRDefault="00FA6474" w:rsidP="00755C36">
            <w:pPr>
              <w:rPr>
                <w:ins w:id="253" w:author="Lindsey" w:date="2018-09-23T09:40:00Z"/>
              </w:rPr>
            </w:pPr>
          </w:p>
        </w:tc>
      </w:tr>
      <w:tr w:rsidR="00FA6474" w:rsidTr="00951299">
        <w:trPr>
          <w:ins w:id="254" w:author="Lindsey" w:date="2018-09-23T09:40:00Z"/>
        </w:trPr>
        <w:tc>
          <w:tcPr>
            <w:tcW w:w="2105" w:type="dxa"/>
          </w:tcPr>
          <w:p w:rsidR="00FA6474" w:rsidRDefault="00FA6474" w:rsidP="00755C36">
            <w:pPr>
              <w:rPr>
                <w:ins w:id="255" w:author="Lindsey" w:date="2018-09-23T09:40:00Z"/>
              </w:rPr>
            </w:pPr>
            <w:ins w:id="256" w:author="Lindsey" w:date="2018-09-23T10:02:00Z">
              <w:r w:rsidRPr="009F03A6">
                <w:t>DSM</w:t>
              </w:r>
            </w:ins>
          </w:p>
        </w:tc>
        <w:tc>
          <w:tcPr>
            <w:tcW w:w="1826" w:type="dxa"/>
          </w:tcPr>
          <w:p w:rsidR="00FA6474" w:rsidRDefault="00FA6474" w:rsidP="00755C36">
            <w:pPr>
              <w:rPr>
                <w:ins w:id="257" w:author="Lindsey" w:date="2018-09-23T09:40:00Z"/>
              </w:rPr>
            </w:pPr>
            <w:proofErr w:type="spellStart"/>
            <w:ins w:id="258" w:author="Lindsey" w:date="2018-09-23T10:02:00Z">
              <w:r w:rsidRPr="002353CD">
                <w:t>Temeke</w:t>
              </w:r>
            </w:ins>
            <w:proofErr w:type="spellEnd"/>
          </w:p>
        </w:tc>
        <w:tc>
          <w:tcPr>
            <w:tcW w:w="1957" w:type="dxa"/>
          </w:tcPr>
          <w:p w:rsidR="00FA6474" w:rsidRDefault="00FA6474" w:rsidP="00755C36">
            <w:pPr>
              <w:rPr>
                <w:ins w:id="259" w:author="Lindsey" w:date="2018-09-23T09:40:00Z"/>
              </w:rPr>
            </w:pPr>
            <w:ins w:id="260" w:author="Lindsey" w:date="2018-09-23T09:49:00Z">
              <w:r>
                <w:t xml:space="preserve">Yale </w:t>
              </w:r>
              <w:proofErr w:type="spellStart"/>
              <w:r>
                <w:t>Yale</w:t>
              </w:r>
              <w:proofErr w:type="spellEnd"/>
              <w:r>
                <w:t xml:space="preserve"> </w:t>
              </w:r>
              <w:proofErr w:type="spellStart"/>
              <w:r>
                <w:t>Puna</w:t>
              </w:r>
            </w:ins>
            <w:proofErr w:type="spellEnd"/>
          </w:p>
        </w:tc>
        <w:tc>
          <w:tcPr>
            <w:tcW w:w="894" w:type="dxa"/>
          </w:tcPr>
          <w:p w:rsidR="00FA6474" w:rsidRDefault="00FA6474" w:rsidP="00755C36">
            <w:pPr>
              <w:rPr>
                <w:ins w:id="261" w:author="Lindsey" w:date="2018-09-23T09:40:00Z"/>
              </w:rPr>
            </w:pPr>
            <w:ins w:id="262" w:author="Lindsey" w:date="2018-09-23T09:49:00Z">
              <w:r>
                <w:t>2012</w:t>
              </w:r>
            </w:ins>
          </w:p>
        </w:tc>
        <w:tc>
          <w:tcPr>
            <w:tcW w:w="1010" w:type="dxa"/>
          </w:tcPr>
          <w:p w:rsidR="00FA6474" w:rsidRDefault="00FA6474" w:rsidP="00755C36">
            <w:pPr>
              <w:rPr>
                <w:ins w:id="263" w:author="Lindsey" w:date="2018-09-23T09:40:00Z"/>
              </w:rPr>
            </w:pPr>
          </w:p>
        </w:tc>
        <w:tc>
          <w:tcPr>
            <w:tcW w:w="1432" w:type="dxa"/>
          </w:tcPr>
          <w:p w:rsidR="00FA6474" w:rsidRDefault="00FA6474" w:rsidP="00755C36">
            <w:pPr>
              <w:rPr>
                <w:ins w:id="264" w:author="Lindsey" w:date="2018-09-23T09:40:00Z"/>
              </w:rPr>
            </w:pPr>
            <w:ins w:id="265" w:author="Lindsey" w:date="2018-09-23T09:49:00Z">
              <w:r>
                <w:t>17</w:t>
              </w:r>
            </w:ins>
          </w:p>
        </w:tc>
        <w:tc>
          <w:tcPr>
            <w:tcW w:w="4726" w:type="dxa"/>
          </w:tcPr>
          <w:p w:rsidR="00FA6474" w:rsidRDefault="00FA6474" w:rsidP="00755C36">
            <w:pPr>
              <w:rPr>
                <w:ins w:id="266" w:author="Lindsey" w:date="2018-09-23T09:40:00Z"/>
              </w:rPr>
            </w:pPr>
          </w:p>
        </w:tc>
      </w:tr>
      <w:tr w:rsidR="00FA6474" w:rsidTr="00951299">
        <w:trPr>
          <w:ins w:id="267" w:author="Lindsey" w:date="2018-09-23T09:40:00Z"/>
        </w:trPr>
        <w:tc>
          <w:tcPr>
            <w:tcW w:w="2105" w:type="dxa"/>
          </w:tcPr>
          <w:p w:rsidR="00FA6474" w:rsidRDefault="00FA6474" w:rsidP="00755C36">
            <w:pPr>
              <w:rPr>
                <w:ins w:id="268" w:author="Lindsey" w:date="2018-09-23T09:40:00Z"/>
              </w:rPr>
            </w:pPr>
          </w:p>
        </w:tc>
        <w:tc>
          <w:tcPr>
            <w:tcW w:w="1826" w:type="dxa"/>
          </w:tcPr>
          <w:p w:rsidR="00FA6474" w:rsidRDefault="00FA6474" w:rsidP="00755C36">
            <w:pPr>
              <w:rPr>
                <w:ins w:id="269" w:author="Lindsey" w:date="2018-09-23T09:40:00Z"/>
              </w:rPr>
            </w:pPr>
          </w:p>
        </w:tc>
        <w:tc>
          <w:tcPr>
            <w:tcW w:w="1957" w:type="dxa"/>
          </w:tcPr>
          <w:p w:rsidR="00FA6474" w:rsidRDefault="00FA6474" w:rsidP="00755C36">
            <w:pPr>
              <w:rPr>
                <w:ins w:id="270" w:author="Lindsey" w:date="2018-09-23T09:40:00Z"/>
              </w:rPr>
            </w:pPr>
          </w:p>
        </w:tc>
        <w:tc>
          <w:tcPr>
            <w:tcW w:w="894" w:type="dxa"/>
          </w:tcPr>
          <w:p w:rsidR="00FA6474" w:rsidRDefault="00FA6474" w:rsidP="00755C36">
            <w:pPr>
              <w:rPr>
                <w:ins w:id="271" w:author="Lindsey" w:date="2018-09-23T09:40:00Z"/>
              </w:rPr>
            </w:pPr>
          </w:p>
        </w:tc>
        <w:tc>
          <w:tcPr>
            <w:tcW w:w="1010" w:type="dxa"/>
          </w:tcPr>
          <w:p w:rsidR="00FA6474" w:rsidRDefault="00FA6474" w:rsidP="00755C36">
            <w:pPr>
              <w:rPr>
                <w:ins w:id="272" w:author="Lindsey" w:date="2018-09-23T09:40:00Z"/>
              </w:rPr>
            </w:pPr>
          </w:p>
        </w:tc>
        <w:tc>
          <w:tcPr>
            <w:tcW w:w="1432" w:type="dxa"/>
          </w:tcPr>
          <w:p w:rsidR="00FA6474" w:rsidRDefault="00FA6474" w:rsidP="00755C36">
            <w:pPr>
              <w:rPr>
                <w:ins w:id="273" w:author="Lindsey" w:date="2018-09-23T09:40:00Z"/>
              </w:rPr>
            </w:pPr>
          </w:p>
        </w:tc>
        <w:tc>
          <w:tcPr>
            <w:tcW w:w="4726" w:type="dxa"/>
          </w:tcPr>
          <w:p w:rsidR="00FA6474" w:rsidRDefault="00FA6474" w:rsidP="00755C36">
            <w:pPr>
              <w:rPr>
                <w:ins w:id="274" w:author="Lindsey" w:date="2018-09-23T09:40:00Z"/>
              </w:rPr>
            </w:pPr>
          </w:p>
        </w:tc>
      </w:tr>
      <w:tr w:rsidR="00FA6474" w:rsidTr="00951299">
        <w:trPr>
          <w:ins w:id="275" w:author="Lindsey" w:date="2018-09-23T09:40:00Z"/>
        </w:trPr>
        <w:tc>
          <w:tcPr>
            <w:tcW w:w="2105" w:type="dxa"/>
          </w:tcPr>
          <w:p w:rsidR="00FA6474" w:rsidRDefault="00FA6474" w:rsidP="00755C36">
            <w:pPr>
              <w:rPr>
                <w:ins w:id="276" w:author="Lindsey" w:date="2018-09-23T09:40:00Z"/>
              </w:rPr>
            </w:pPr>
          </w:p>
        </w:tc>
        <w:tc>
          <w:tcPr>
            <w:tcW w:w="1826" w:type="dxa"/>
          </w:tcPr>
          <w:p w:rsidR="00FA6474" w:rsidRDefault="00FA6474" w:rsidP="00755C36">
            <w:pPr>
              <w:rPr>
                <w:ins w:id="277" w:author="Lindsey" w:date="2018-09-23T09:40:00Z"/>
              </w:rPr>
            </w:pPr>
          </w:p>
        </w:tc>
        <w:tc>
          <w:tcPr>
            <w:tcW w:w="1957" w:type="dxa"/>
          </w:tcPr>
          <w:p w:rsidR="00FA6474" w:rsidRDefault="00FA6474" w:rsidP="00755C36">
            <w:pPr>
              <w:rPr>
                <w:ins w:id="278" w:author="Lindsey" w:date="2018-09-23T09:40:00Z"/>
              </w:rPr>
            </w:pPr>
          </w:p>
        </w:tc>
        <w:tc>
          <w:tcPr>
            <w:tcW w:w="894" w:type="dxa"/>
          </w:tcPr>
          <w:p w:rsidR="00FA6474" w:rsidRDefault="00FA6474" w:rsidP="00755C36">
            <w:pPr>
              <w:rPr>
                <w:ins w:id="279" w:author="Lindsey" w:date="2018-09-23T09:40:00Z"/>
              </w:rPr>
            </w:pPr>
          </w:p>
        </w:tc>
        <w:tc>
          <w:tcPr>
            <w:tcW w:w="1010" w:type="dxa"/>
          </w:tcPr>
          <w:p w:rsidR="00FA6474" w:rsidRDefault="00FA6474" w:rsidP="00755C36">
            <w:pPr>
              <w:rPr>
                <w:ins w:id="280" w:author="Lindsey" w:date="2018-09-23T09:40:00Z"/>
              </w:rPr>
            </w:pPr>
          </w:p>
        </w:tc>
        <w:tc>
          <w:tcPr>
            <w:tcW w:w="1432" w:type="dxa"/>
          </w:tcPr>
          <w:p w:rsidR="00FA6474" w:rsidRDefault="00FA6474" w:rsidP="00755C36">
            <w:pPr>
              <w:rPr>
                <w:ins w:id="281" w:author="Lindsey" w:date="2018-09-23T09:40:00Z"/>
              </w:rPr>
            </w:pPr>
          </w:p>
        </w:tc>
        <w:tc>
          <w:tcPr>
            <w:tcW w:w="4726" w:type="dxa"/>
          </w:tcPr>
          <w:p w:rsidR="00FA6474" w:rsidRDefault="00FA6474" w:rsidP="00755C36">
            <w:pPr>
              <w:rPr>
                <w:ins w:id="282" w:author="Lindsey" w:date="2018-09-23T09:40:00Z"/>
              </w:rPr>
            </w:pPr>
          </w:p>
        </w:tc>
      </w:tr>
      <w:tr w:rsidR="00FA6474" w:rsidTr="00951299">
        <w:trPr>
          <w:ins w:id="283" w:author="Lindsey" w:date="2018-09-23T09:40:00Z"/>
        </w:trPr>
        <w:tc>
          <w:tcPr>
            <w:tcW w:w="2105" w:type="dxa"/>
          </w:tcPr>
          <w:p w:rsidR="00FA6474" w:rsidRDefault="00FA6474" w:rsidP="00755C36">
            <w:pPr>
              <w:rPr>
                <w:ins w:id="284" w:author="Lindsey" w:date="2018-09-23T09:40:00Z"/>
              </w:rPr>
            </w:pPr>
          </w:p>
        </w:tc>
        <w:tc>
          <w:tcPr>
            <w:tcW w:w="1826" w:type="dxa"/>
          </w:tcPr>
          <w:p w:rsidR="00FA6474" w:rsidRDefault="00FA6474" w:rsidP="00755C36">
            <w:pPr>
              <w:rPr>
                <w:ins w:id="285" w:author="Lindsey" w:date="2018-09-23T09:40:00Z"/>
              </w:rPr>
            </w:pPr>
          </w:p>
        </w:tc>
        <w:tc>
          <w:tcPr>
            <w:tcW w:w="1957" w:type="dxa"/>
          </w:tcPr>
          <w:p w:rsidR="00FA6474" w:rsidRDefault="00FA6474" w:rsidP="00755C36">
            <w:pPr>
              <w:rPr>
                <w:ins w:id="286" w:author="Lindsey" w:date="2018-09-23T09:40:00Z"/>
              </w:rPr>
            </w:pPr>
          </w:p>
        </w:tc>
        <w:tc>
          <w:tcPr>
            <w:tcW w:w="894" w:type="dxa"/>
          </w:tcPr>
          <w:p w:rsidR="00FA6474" w:rsidRDefault="00FA6474" w:rsidP="00755C36">
            <w:pPr>
              <w:rPr>
                <w:ins w:id="287" w:author="Lindsey" w:date="2018-09-23T09:40:00Z"/>
              </w:rPr>
            </w:pPr>
          </w:p>
        </w:tc>
        <w:tc>
          <w:tcPr>
            <w:tcW w:w="1010" w:type="dxa"/>
          </w:tcPr>
          <w:p w:rsidR="00FA6474" w:rsidRDefault="00FA6474" w:rsidP="00755C36">
            <w:pPr>
              <w:rPr>
                <w:ins w:id="288" w:author="Lindsey" w:date="2018-09-23T09:40:00Z"/>
              </w:rPr>
            </w:pPr>
          </w:p>
        </w:tc>
        <w:tc>
          <w:tcPr>
            <w:tcW w:w="1432" w:type="dxa"/>
          </w:tcPr>
          <w:p w:rsidR="00FA6474" w:rsidRDefault="00FA6474" w:rsidP="00755C36">
            <w:pPr>
              <w:rPr>
                <w:ins w:id="289" w:author="Lindsey" w:date="2018-09-23T09:40:00Z"/>
              </w:rPr>
            </w:pPr>
          </w:p>
        </w:tc>
        <w:tc>
          <w:tcPr>
            <w:tcW w:w="4726" w:type="dxa"/>
          </w:tcPr>
          <w:p w:rsidR="00FA6474" w:rsidRDefault="00FA6474" w:rsidP="00755C36">
            <w:pPr>
              <w:rPr>
                <w:ins w:id="290" w:author="Lindsey" w:date="2018-09-23T09:40:00Z"/>
              </w:rPr>
            </w:pPr>
          </w:p>
        </w:tc>
      </w:tr>
    </w:tbl>
    <w:p w:rsidR="00FE0F0D" w:rsidRDefault="00FE0F0D" w:rsidP="006E09DC"/>
    <w:p w:rsidR="00FE0F0D" w:rsidRDefault="00FE0F0D">
      <w:r>
        <w:br w:type="page"/>
      </w:r>
    </w:p>
    <w:p w:rsidR="00E825AB" w:rsidRDefault="00E825AB" w:rsidP="006E09DC"/>
    <w:p w:rsidR="00547EBB" w:rsidRDefault="00547EBB" w:rsidP="0077149C">
      <w:pPr>
        <w:ind w:left="360"/>
      </w:pPr>
      <w:r>
        <w:t>If you do not have data</w:t>
      </w:r>
      <w:r w:rsidR="00951299">
        <w:t xml:space="preserve"> </w:t>
      </w:r>
      <w:r>
        <w:t>on blast fishing activity, please provide the following</w:t>
      </w:r>
      <w:r w:rsidR="00755C36">
        <w:t xml:space="preserve"> in the table below</w:t>
      </w:r>
      <w:r>
        <w:t>:</w:t>
      </w:r>
    </w:p>
    <w:p w:rsidR="00547EBB" w:rsidRDefault="00547EBB" w:rsidP="0077149C">
      <w:pPr>
        <w:pStyle w:val="ListParagraph"/>
        <w:numPr>
          <w:ilvl w:val="0"/>
          <w:numId w:val="3"/>
        </w:numPr>
      </w:pPr>
      <w:r>
        <w:t xml:space="preserve">Qualitative or expert opinion on known hotspot areas for blast fishing </w:t>
      </w:r>
    </w:p>
    <w:p w:rsidR="00910ECF" w:rsidRDefault="001E0C51" w:rsidP="00910ECF">
      <w:pPr>
        <w:pStyle w:val="ListParagraph"/>
        <w:numPr>
          <w:ilvl w:val="0"/>
          <w:numId w:val="3"/>
        </w:numPr>
      </w:pPr>
      <w:r>
        <w:t xml:space="preserve">Append any other information that may be helpful to acquiring </w:t>
      </w:r>
      <w:r w:rsidR="00826B11">
        <w:t>informat</w:t>
      </w:r>
      <w:r>
        <w:t xml:space="preserve">ion on blast fishing. </w:t>
      </w:r>
    </w:p>
    <w:p w:rsidR="00910ECF" w:rsidRPr="004A4B18" w:rsidRDefault="00910ECF" w:rsidP="00951299">
      <w:pPr>
        <w:pStyle w:val="Heading4"/>
        <w:rPr>
          <w:sz w:val="20"/>
          <w:szCs w:val="20"/>
        </w:rPr>
      </w:pPr>
      <w:r w:rsidRPr="00CD0A5C">
        <w:rPr>
          <w:sz w:val="20"/>
          <w:szCs w:val="20"/>
        </w:rPr>
        <w:t>T</w:t>
      </w:r>
      <w:r w:rsidRPr="00547EBB">
        <w:rPr>
          <w:sz w:val="20"/>
          <w:szCs w:val="20"/>
        </w:rPr>
        <w:t xml:space="preserve">able </w:t>
      </w:r>
      <w:r>
        <w:rPr>
          <w:sz w:val="20"/>
          <w:szCs w:val="20"/>
        </w:rPr>
        <w:t>2</w:t>
      </w:r>
      <w:r w:rsidRPr="00CD0A5C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Qualitative/expert </w:t>
      </w:r>
      <w:r w:rsidR="002E486F">
        <w:rPr>
          <w:sz w:val="20"/>
          <w:szCs w:val="20"/>
        </w:rPr>
        <w:t xml:space="preserve">information </w:t>
      </w:r>
      <w:r>
        <w:rPr>
          <w:sz w:val="20"/>
          <w:szCs w:val="20"/>
        </w:rPr>
        <w:t xml:space="preserve">on blast fishing/ hotspot areas. </w:t>
      </w:r>
    </w:p>
    <w:tbl>
      <w:tblPr>
        <w:tblStyle w:val="TableGrid"/>
        <w:tblpPr w:leftFromText="180" w:rightFromText="180" w:vertAnchor="text" w:horzAnchor="margin" w:tblpXSpec="center" w:tblpY="118"/>
        <w:tblW w:w="14042" w:type="dxa"/>
        <w:tblLook w:val="04A0"/>
      </w:tblPr>
      <w:tblGrid>
        <w:gridCol w:w="2122"/>
        <w:gridCol w:w="1989"/>
        <w:gridCol w:w="992"/>
        <w:gridCol w:w="1469"/>
        <w:gridCol w:w="2680"/>
        <w:gridCol w:w="4790"/>
      </w:tblGrid>
      <w:tr w:rsidR="002957EF" w:rsidRPr="00DF65C0" w:rsidTr="004A4B18">
        <w:tc>
          <w:tcPr>
            <w:tcW w:w="2122" w:type="dxa"/>
          </w:tcPr>
          <w:p w:rsidR="00755C36" w:rsidRPr="00DF65C0" w:rsidRDefault="00755C36" w:rsidP="00755C36">
            <w:pPr>
              <w:rPr>
                <w:sz w:val="20"/>
                <w:szCs w:val="20"/>
              </w:rPr>
            </w:pPr>
            <w:r w:rsidRPr="00DF65C0">
              <w:rPr>
                <w:sz w:val="20"/>
                <w:szCs w:val="20"/>
              </w:rPr>
              <w:t>Region</w:t>
            </w:r>
          </w:p>
        </w:tc>
        <w:tc>
          <w:tcPr>
            <w:tcW w:w="1989" w:type="dxa"/>
          </w:tcPr>
          <w:p w:rsidR="00755C36" w:rsidRPr="00DF65C0" w:rsidRDefault="00755C36" w:rsidP="00755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District</w:t>
            </w:r>
          </w:p>
        </w:tc>
        <w:tc>
          <w:tcPr>
            <w:tcW w:w="992" w:type="dxa"/>
          </w:tcPr>
          <w:p w:rsidR="00755C36" w:rsidRPr="00DF65C0" w:rsidRDefault="00755C36" w:rsidP="00755C36">
            <w:pPr>
              <w:rPr>
                <w:sz w:val="20"/>
                <w:szCs w:val="20"/>
              </w:rPr>
            </w:pPr>
            <w:r w:rsidRPr="00DF65C0">
              <w:rPr>
                <w:sz w:val="20"/>
                <w:szCs w:val="20"/>
              </w:rPr>
              <w:t xml:space="preserve">Year </w:t>
            </w:r>
          </w:p>
        </w:tc>
        <w:tc>
          <w:tcPr>
            <w:tcW w:w="1469" w:type="dxa"/>
          </w:tcPr>
          <w:p w:rsidR="00755C36" w:rsidRPr="00DF65C0" w:rsidRDefault="00755C36" w:rsidP="00755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</w:t>
            </w:r>
          </w:p>
        </w:tc>
        <w:tc>
          <w:tcPr>
            <w:tcW w:w="2680" w:type="dxa"/>
          </w:tcPr>
          <w:p w:rsidR="00951299" w:rsidRDefault="00755C36" w:rsidP="00755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of activity</w:t>
            </w:r>
            <w:r w:rsidR="00910ECF">
              <w:rPr>
                <w:sz w:val="20"/>
                <w:szCs w:val="20"/>
              </w:rPr>
              <w:t xml:space="preserve"> </w:t>
            </w:r>
          </w:p>
          <w:p w:rsidR="00755C36" w:rsidRDefault="00910ECF" w:rsidP="004A4B1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951299">
              <w:rPr>
                <w:sz w:val="20"/>
                <w:szCs w:val="20"/>
              </w:rPr>
              <w:t xml:space="preserve">Please rate using this scale: </w:t>
            </w:r>
            <w:r w:rsidRPr="00951299">
              <w:rPr>
                <w:sz w:val="18"/>
                <w:szCs w:val="18"/>
              </w:rPr>
              <w:t>0 -none; 0.25 -in-frequent/once in a while; 0.5 -seasonally; 0.75 -every other day; 1 -daily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4790" w:type="dxa"/>
          </w:tcPr>
          <w:p w:rsidR="00755C36" w:rsidRPr="00DF65C0" w:rsidRDefault="00755C36" w:rsidP="00755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information</w:t>
            </w:r>
          </w:p>
        </w:tc>
      </w:tr>
      <w:tr w:rsidR="002957EF" w:rsidTr="004A4B18">
        <w:tc>
          <w:tcPr>
            <w:tcW w:w="2122" w:type="dxa"/>
          </w:tcPr>
          <w:p w:rsidR="00755C36" w:rsidRDefault="00755C36" w:rsidP="00755C36"/>
        </w:tc>
        <w:tc>
          <w:tcPr>
            <w:tcW w:w="1989" w:type="dxa"/>
          </w:tcPr>
          <w:p w:rsidR="00755C36" w:rsidRDefault="00755C36" w:rsidP="00755C36"/>
        </w:tc>
        <w:tc>
          <w:tcPr>
            <w:tcW w:w="992" w:type="dxa"/>
          </w:tcPr>
          <w:p w:rsidR="00755C36" w:rsidRDefault="00755C36" w:rsidP="00755C36"/>
        </w:tc>
        <w:tc>
          <w:tcPr>
            <w:tcW w:w="1469" w:type="dxa"/>
          </w:tcPr>
          <w:p w:rsidR="00755C36" w:rsidRDefault="00755C36" w:rsidP="00755C36"/>
        </w:tc>
        <w:tc>
          <w:tcPr>
            <w:tcW w:w="2680" w:type="dxa"/>
          </w:tcPr>
          <w:p w:rsidR="00755C36" w:rsidRDefault="00755C36" w:rsidP="00755C36"/>
        </w:tc>
        <w:tc>
          <w:tcPr>
            <w:tcW w:w="4790" w:type="dxa"/>
          </w:tcPr>
          <w:p w:rsidR="00755C36" w:rsidRDefault="00755C36" w:rsidP="00755C36"/>
        </w:tc>
      </w:tr>
      <w:tr w:rsidR="002957EF" w:rsidTr="004A4B18">
        <w:tc>
          <w:tcPr>
            <w:tcW w:w="2122" w:type="dxa"/>
          </w:tcPr>
          <w:p w:rsidR="00755C36" w:rsidRDefault="00755C36" w:rsidP="00755C36"/>
        </w:tc>
        <w:tc>
          <w:tcPr>
            <w:tcW w:w="1989" w:type="dxa"/>
          </w:tcPr>
          <w:p w:rsidR="00755C36" w:rsidRDefault="00755C36" w:rsidP="00755C36"/>
        </w:tc>
        <w:tc>
          <w:tcPr>
            <w:tcW w:w="992" w:type="dxa"/>
          </w:tcPr>
          <w:p w:rsidR="00755C36" w:rsidRDefault="00755C36" w:rsidP="00755C36"/>
        </w:tc>
        <w:tc>
          <w:tcPr>
            <w:tcW w:w="1469" w:type="dxa"/>
          </w:tcPr>
          <w:p w:rsidR="00755C36" w:rsidRDefault="00755C36" w:rsidP="00755C36"/>
        </w:tc>
        <w:tc>
          <w:tcPr>
            <w:tcW w:w="2680" w:type="dxa"/>
          </w:tcPr>
          <w:p w:rsidR="00755C36" w:rsidRDefault="00755C36" w:rsidP="00755C36"/>
        </w:tc>
        <w:tc>
          <w:tcPr>
            <w:tcW w:w="4790" w:type="dxa"/>
          </w:tcPr>
          <w:p w:rsidR="00755C36" w:rsidRDefault="00755C36" w:rsidP="00755C36"/>
        </w:tc>
      </w:tr>
      <w:tr w:rsidR="002957EF" w:rsidTr="004A4B18">
        <w:tc>
          <w:tcPr>
            <w:tcW w:w="2122" w:type="dxa"/>
          </w:tcPr>
          <w:p w:rsidR="00755C36" w:rsidRDefault="00755C36" w:rsidP="00755C36"/>
        </w:tc>
        <w:tc>
          <w:tcPr>
            <w:tcW w:w="1989" w:type="dxa"/>
          </w:tcPr>
          <w:p w:rsidR="00755C36" w:rsidRDefault="00755C36" w:rsidP="00755C36"/>
        </w:tc>
        <w:tc>
          <w:tcPr>
            <w:tcW w:w="992" w:type="dxa"/>
          </w:tcPr>
          <w:p w:rsidR="00755C36" w:rsidRDefault="00755C36" w:rsidP="00755C36"/>
        </w:tc>
        <w:tc>
          <w:tcPr>
            <w:tcW w:w="1469" w:type="dxa"/>
          </w:tcPr>
          <w:p w:rsidR="00755C36" w:rsidRDefault="00755C36" w:rsidP="00755C36"/>
        </w:tc>
        <w:tc>
          <w:tcPr>
            <w:tcW w:w="2680" w:type="dxa"/>
          </w:tcPr>
          <w:p w:rsidR="00755C36" w:rsidRDefault="00755C36" w:rsidP="00755C36"/>
        </w:tc>
        <w:tc>
          <w:tcPr>
            <w:tcW w:w="4790" w:type="dxa"/>
          </w:tcPr>
          <w:p w:rsidR="00755C36" w:rsidRDefault="00755C36" w:rsidP="00755C36"/>
        </w:tc>
      </w:tr>
      <w:tr w:rsidR="002957EF" w:rsidTr="004A4B18">
        <w:tc>
          <w:tcPr>
            <w:tcW w:w="2122" w:type="dxa"/>
          </w:tcPr>
          <w:p w:rsidR="00755C36" w:rsidRDefault="00755C36" w:rsidP="00755C36"/>
        </w:tc>
        <w:tc>
          <w:tcPr>
            <w:tcW w:w="1989" w:type="dxa"/>
          </w:tcPr>
          <w:p w:rsidR="00755C36" w:rsidRDefault="00755C36" w:rsidP="00755C36"/>
        </w:tc>
        <w:tc>
          <w:tcPr>
            <w:tcW w:w="992" w:type="dxa"/>
          </w:tcPr>
          <w:p w:rsidR="00755C36" w:rsidRDefault="00755C36" w:rsidP="00755C36"/>
        </w:tc>
        <w:tc>
          <w:tcPr>
            <w:tcW w:w="1469" w:type="dxa"/>
          </w:tcPr>
          <w:p w:rsidR="00755C36" w:rsidRDefault="00755C36" w:rsidP="00755C36"/>
        </w:tc>
        <w:tc>
          <w:tcPr>
            <w:tcW w:w="2680" w:type="dxa"/>
          </w:tcPr>
          <w:p w:rsidR="00755C36" w:rsidRDefault="00755C36" w:rsidP="00755C36"/>
        </w:tc>
        <w:tc>
          <w:tcPr>
            <w:tcW w:w="4790" w:type="dxa"/>
          </w:tcPr>
          <w:p w:rsidR="00755C36" w:rsidRDefault="00755C36" w:rsidP="00755C36"/>
        </w:tc>
      </w:tr>
      <w:tr w:rsidR="002957EF" w:rsidTr="004A4B18">
        <w:tc>
          <w:tcPr>
            <w:tcW w:w="2122" w:type="dxa"/>
          </w:tcPr>
          <w:p w:rsidR="00755C36" w:rsidRDefault="00755C36" w:rsidP="00755C36"/>
        </w:tc>
        <w:tc>
          <w:tcPr>
            <w:tcW w:w="1989" w:type="dxa"/>
          </w:tcPr>
          <w:p w:rsidR="00755C36" w:rsidRDefault="00755C36" w:rsidP="00755C36"/>
        </w:tc>
        <w:tc>
          <w:tcPr>
            <w:tcW w:w="992" w:type="dxa"/>
          </w:tcPr>
          <w:p w:rsidR="00755C36" w:rsidRDefault="00755C36" w:rsidP="00755C36"/>
        </w:tc>
        <w:tc>
          <w:tcPr>
            <w:tcW w:w="1469" w:type="dxa"/>
          </w:tcPr>
          <w:p w:rsidR="00755C36" w:rsidRDefault="00755C36" w:rsidP="00755C36"/>
        </w:tc>
        <w:tc>
          <w:tcPr>
            <w:tcW w:w="2680" w:type="dxa"/>
          </w:tcPr>
          <w:p w:rsidR="00755C36" w:rsidRDefault="00755C36" w:rsidP="00755C36"/>
        </w:tc>
        <w:tc>
          <w:tcPr>
            <w:tcW w:w="4790" w:type="dxa"/>
          </w:tcPr>
          <w:p w:rsidR="00755C36" w:rsidRDefault="00755C36" w:rsidP="00755C36"/>
        </w:tc>
      </w:tr>
      <w:tr w:rsidR="002957EF" w:rsidTr="004A4B18">
        <w:tc>
          <w:tcPr>
            <w:tcW w:w="2122" w:type="dxa"/>
          </w:tcPr>
          <w:p w:rsidR="00755C36" w:rsidRDefault="00755C36" w:rsidP="00755C36"/>
        </w:tc>
        <w:tc>
          <w:tcPr>
            <w:tcW w:w="1989" w:type="dxa"/>
          </w:tcPr>
          <w:p w:rsidR="00755C36" w:rsidRDefault="00755C36" w:rsidP="00755C36"/>
        </w:tc>
        <w:tc>
          <w:tcPr>
            <w:tcW w:w="992" w:type="dxa"/>
          </w:tcPr>
          <w:p w:rsidR="00755C36" w:rsidRDefault="00755C36" w:rsidP="00755C36"/>
        </w:tc>
        <w:tc>
          <w:tcPr>
            <w:tcW w:w="1469" w:type="dxa"/>
          </w:tcPr>
          <w:p w:rsidR="00755C36" w:rsidRDefault="00755C36" w:rsidP="00755C36"/>
        </w:tc>
        <w:tc>
          <w:tcPr>
            <w:tcW w:w="2680" w:type="dxa"/>
          </w:tcPr>
          <w:p w:rsidR="00755C36" w:rsidRDefault="00755C36" w:rsidP="00755C36"/>
        </w:tc>
        <w:tc>
          <w:tcPr>
            <w:tcW w:w="4790" w:type="dxa"/>
          </w:tcPr>
          <w:p w:rsidR="00755C36" w:rsidRDefault="00755C36" w:rsidP="00755C36"/>
        </w:tc>
      </w:tr>
      <w:tr w:rsidR="002957EF" w:rsidTr="004A4B18">
        <w:tc>
          <w:tcPr>
            <w:tcW w:w="2122" w:type="dxa"/>
          </w:tcPr>
          <w:p w:rsidR="00755C36" w:rsidRDefault="00755C36" w:rsidP="00755C36"/>
        </w:tc>
        <w:tc>
          <w:tcPr>
            <w:tcW w:w="1989" w:type="dxa"/>
          </w:tcPr>
          <w:p w:rsidR="00755C36" w:rsidRDefault="00755C36" w:rsidP="00755C36"/>
        </w:tc>
        <w:tc>
          <w:tcPr>
            <w:tcW w:w="992" w:type="dxa"/>
          </w:tcPr>
          <w:p w:rsidR="00755C36" w:rsidRDefault="00755C36" w:rsidP="00755C36"/>
        </w:tc>
        <w:tc>
          <w:tcPr>
            <w:tcW w:w="1469" w:type="dxa"/>
          </w:tcPr>
          <w:p w:rsidR="00755C36" w:rsidRDefault="00755C36" w:rsidP="00755C36"/>
        </w:tc>
        <w:tc>
          <w:tcPr>
            <w:tcW w:w="2680" w:type="dxa"/>
          </w:tcPr>
          <w:p w:rsidR="00755C36" w:rsidRDefault="00755C36" w:rsidP="00755C36"/>
        </w:tc>
        <w:tc>
          <w:tcPr>
            <w:tcW w:w="4790" w:type="dxa"/>
          </w:tcPr>
          <w:p w:rsidR="00755C36" w:rsidRDefault="00755C36" w:rsidP="00755C36"/>
        </w:tc>
      </w:tr>
      <w:tr w:rsidR="002957EF" w:rsidTr="004A4B18">
        <w:tc>
          <w:tcPr>
            <w:tcW w:w="2122" w:type="dxa"/>
          </w:tcPr>
          <w:p w:rsidR="00951299" w:rsidRDefault="00951299" w:rsidP="00755C36"/>
        </w:tc>
        <w:tc>
          <w:tcPr>
            <w:tcW w:w="1989" w:type="dxa"/>
          </w:tcPr>
          <w:p w:rsidR="00951299" w:rsidRDefault="00951299" w:rsidP="00755C36"/>
        </w:tc>
        <w:tc>
          <w:tcPr>
            <w:tcW w:w="992" w:type="dxa"/>
          </w:tcPr>
          <w:p w:rsidR="00951299" w:rsidRDefault="00951299" w:rsidP="00755C36"/>
        </w:tc>
        <w:tc>
          <w:tcPr>
            <w:tcW w:w="1469" w:type="dxa"/>
          </w:tcPr>
          <w:p w:rsidR="00951299" w:rsidRDefault="00951299" w:rsidP="00755C36"/>
        </w:tc>
        <w:tc>
          <w:tcPr>
            <w:tcW w:w="2680" w:type="dxa"/>
          </w:tcPr>
          <w:p w:rsidR="00951299" w:rsidRDefault="00951299" w:rsidP="00755C36"/>
        </w:tc>
        <w:tc>
          <w:tcPr>
            <w:tcW w:w="4790" w:type="dxa"/>
          </w:tcPr>
          <w:p w:rsidR="00951299" w:rsidRDefault="00951299" w:rsidP="00755C36"/>
        </w:tc>
      </w:tr>
      <w:tr w:rsidR="002957EF" w:rsidTr="004A4B18">
        <w:tc>
          <w:tcPr>
            <w:tcW w:w="2122" w:type="dxa"/>
          </w:tcPr>
          <w:p w:rsidR="00951299" w:rsidRDefault="00951299" w:rsidP="00755C36"/>
        </w:tc>
        <w:tc>
          <w:tcPr>
            <w:tcW w:w="1989" w:type="dxa"/>
          </w:tcPr>
          <w:p w:rsidR="00951299" w:rsidRDefault="00951299" w:rsidP="00755C36"/>
        </w:tc>
        <w:tc>
          <w:tcPr>
            <w:tcW w:w="992" w:type="dxa"/>
          </w:tcPr>
          <w:p w:rsidR="00951299" w:rsidRDefault="00951299" w:rsidP="00755C36"/>
        </w:tc>
        <w:tc>
          <w:tcPr>
            <w:tcW w:w="1469" w:type="dxa"/>
          </w:tcPr>
          <w:p w:rsidR="00951299" w:rsidRDefault="00951299" w:rsidP="00755C36"/>
        </w:tc>
        <w:tc>
          <w:tcPr>
            <w:tcW w:w="2680" w:type="dxa"/>
          </w:tcPr>
          <w:p w:rsidR="00951299" w:rsidRDefault="00951299" w:rsidP="00755C36"/>
        </w:tc>
        <w:tc>
          <w:tcPr>
            <w:tcW w:w="4790" w:type="dxa"/>
          </w:tcPr>
          <w:p w:rsidR="00951299" w:rsidRDefault="00951299" w:rsidP="00755C36"/>
        </w:tc>
      </w:tr>
      <w:tr w:rsidR="002957EF" w:rsidTr="004A4B18">
        <w:tc>
          <w:tcPr>
            <w:tcW w:w="2122" w:type="dxa"/>
          </w:tcPr>
          <w:p w:rsidR="00951299" w:rsidRDefault="00951299" w:rsidP="00755C36"/>
        </w:tc>
        <w:tc>
          <w:tcPr>
            <w:tcW w:w="1989" w:type="dxa"/>
          </w:tcPr>
          <w:p w:rsidR="00951299" w:rsidRDefault="00951299" w:rsidP="00755C36"/>
        </w:tc>
        <w:tc>
          <w:tcPr>
            <w:tcW w:w="992" w:type="dxa"/>
          </w:tcPr>
          <w:p w:rsidR="00951299" w:rsidRDefault="00951299" w:rsidP="00755C36"/>
        </w:tc>
        <w:tc>
          <w:tcPr>
            <w:tcW w:w="1469" w:type="dxa"/>
          </w:tcPr>
          <w:p w:rsidR="00951299" w:rsidRDefault="00951299" w:rsidP="00755C36"/>
        </w:tc>
        <w:tc>
          <w:tcPr>
            <w:tcW w:w="2680" w:type="dxa"/>
          </w:tcPr>
          <w:p w:rsidR="00951299" w:rsidRDefault="00951299" w:rsidP="00755C36"/>
        </w:tc>
        <w:tc>
          <w:tcPr>
            <w:tcW w:w="4790" w:type="dxa"/>
          </w:tcPr>
          <w:p w:rsidR="00951299" w:rsidRDefault="00951299" w:rsidP="00755C36"/>
        </w:tc>
      </w:tr>
      <w:tr w:rsidR="002957EF" w:rsidTr="004A4B18">
        <w:tc>
          <w:tcPr>
            <w:tcW w:w="2122" w:type="dxa"/>
          </w:tcPr>
          <w:p w:rsidR="00951299" w:rsidRDefault="00951299" w:rsidP="00755C36"/>
        </w:tc>
        <w:tc>
          <w:tcPr>
            <w:tcW w:w="1989" w:type="dxa"/>
          </w:tcPr>
          <w:p w:rsidR="00951299" w:rsidRDefault="00951299" w:rsidP="00755C36"/>
        </w:tc>
        <w:tc>
          <w:tcPr>
            <w:tcW w:w="992" w:type="dxa"/>
          </w:tcPr>
          <w:p w:rsidR="00951299" w:rsidRDefault="00951299" w:rsidP="00755C36"/>
        </w:tc>
        <w:tc>
          <w:tcPr>
            <w:tcW w:w="1469" w:type="dxa"/>
          </w:tcPr>
          <w:p w:rsidR="00951299" w:rsidRDefault="00951299" w:rsidP="00755C36"/>
        </w:tc>
        <w:tc>
          <w:tcPr>
            <w:tcW w:w="2680" w:type="dxa"/>
          </w:tcPr>
          <w:p w:rsidR="00951299" w:rsidRDefault="00951299" w:rsidP="00755C36"/>
        </w:tc>
        <w:tc>
          <w:tcPr>
            <w:tcW w:w="4790" w:type="dxa"/>
          </w:tcPr>
          <w:p w:rsidR="00951299" w:rsidRDefault="00951299" w:rsidP="00755C36"/>
        </w:tc>
      </w:tr>
      <w:tr w:rsidR="002957EF" w:rsidTr="004A4B18">
        <w:tc>
          <w:tcPr>
            <w:tcW w:w="2122" w:type="dxa"/>
          </w:tcPr>
          <w:p w:rsidR="00951299" w:rsidRDefault="00951299" w:rsidP="00755C36"/>
        </w:tc>
        <w:tc>
          <w:tcPr>
            <w:tcW w:w="1989" w:type="dxa"/>
          </w:tcPr>
          <w:p w:rsidR="00951299" w:rsidRDefault="00951299" w:rsidP="00755C36"/>
        </w:tc>
        <w:tc>
          <w:tcPr>
            <w:tcW w:w="992" w:type="dxa"/>
          </w:tcPr>
          <w:p w:rsidR="00951299" w:rsidRDefault="00951299" w:rsidP="00755C36"/>
        </w:tc>
        <w:tc>
          <w:tcPr>
            <w:tcW w:w="1469" w:type="dxa"/>
          </w:tcPr>
          <w:p w:rsidR="00951299" w:rsidRDefault="00951299" w:rsidP="00755C36"/>
        </w:tc>
        <w:tc>
          <w:tcPr>
            <w:tcW w:w="2680" w:type="dxa"/>
          </w:tcPr>
          <w:p w:rsidR="00951299" w:rsidRDefault="00951299" w:rsidP="00755C36"/>
        </w:tc>
        <w:tc>
          <w:tcPr>
            <w:tcW w:w="4790" w:type="dxa"/>
          </w:tcPr>
          <w:p w:rsidR="00951299" w:rsidRDefault="00951299" w:rsidP="00755C36"/>
        </w:tc>
      </w:tr>
      <w:tr w:rsidR="002957EF" w:rsidTr="004A4B18">
        <w:tc>
          <w:tcPr>
            <w:tcW w:w="2122" w:type="dxa"/>
          </w:tcPr>
          <w:p w:rsidR="00951299" w:rsidRDefault="00951299" w:rsidP="00755C36"/>
        </w:tc>
        <w:tc>
          <w:tcPr>
            <w:tcW w:w="1989" w:type="dxa"/>
          </w:tcPr>
          <w:p w:rsidR="00951299" w:rsidRDefault="00951299" w:rsidP="00755C36"/>
        </w:tc>
        <w:tc>
          <w:tcPr>
            <w:tcW w:w="992" w:type="dxa"/>
          </w:tcPr>
          <w:p w:rsidR="00951299" w:rsidRDefault="00951299" w:rsidP="00755C36"/>
        </w:tc>
        <w:tc>
          <w:tcPr>
            <w:tcW w:w="1469" w:type="dxa"/>
          </w:tcPr>
          <w:p w:rsidR="00951299" w:rsidRDefault="00951299" w:rsidP="00755C36"/>
        </w:tc>
        <w:tc>
          <w:tcPr>
            <w:tcW w:w="2680" w:type="dxa"/>
          </w:tcPr>
          <w:p w:rsidR="00951299" w:rsidRDefault="00951299" w:rsidP="00755C36"/>
        </w:tc>
        <w:tc>
          <w:tcPr>
            <w:tcW w:w="4790" w:type="dxa"/>
          </w:tcPr>
          <w:p w:rsidR="00951299" w:rsidRDefault="00951299" w:rsidP="00755C36"/>
        </w:tc>
      </w:tr>
      <w:tr w:rsidR="002957EF" w:rsidTr="004A4B18">
        <w:tc>
          <w:tcPr>
            <w:tcW w:w="2122" w:type="dxa"/>
          </w:tcPr>
          <w:p w:rsidR="00951299" w:rsidRDefault="00951299" w:rsidP="00755C36"/>
        </w:tc>
        <w:tc>
          <w:tcPr>
            <w:tcW w:w="1989" w:type="dxa"/>
          </w:tcPr>
          <w:p w:rsidR="00951299" w:rsidRDefault="00951299" w:rsidP="00755C36"/>
        </w:tc>
        <w:tc>
          <w:tcPr>
            <w:tcW w:w="992" w:type="dxa"/>
          </w:tcPr>
          <w:p w:rsidR="00951299" w:rsidRDefault="00951299" w:rsidP="00755C36"/>
        </w:tc>
        <w:tc>
          <w:tcPr>
            <w:tcW w:w="1469" w:type="dxa"/>
          </w:tcPr>
          <w:p w:rsidR="00951299" w:rsidRDefault="00951299" w:rsidP="00755C36"/>
        </w:tc>
        <w:tc>
          <w:tcPr>
            <w:tcW w:w="2680" w:type="dxa"/>
          </w:tcPr>
          <w:p w:rsidR="00951299" w:rsidRDefault="00951299" w:rsidP="00755C36"/>
        </w:tc>
        <w:tc>
          <w:tcPr>
            <w:tcW w:w="4790" w:type="dxa"/>
          </w:tcPr>
          <w:p w:rsidR="00951299" w:rsidRDefault="00951299" w:rsidP="00755C36"/>
        </w:tc>
      </w:tr>
      <w:tr w:rsidR="002957EF" w:rsidTr="004A4B18">
        <w:tc>
          <w:tcPr>
            <w:tcW w:w="2122" w:type="dxa"/>
          </w:tcPr>
          <w:p w:rsidR="00951299" w:rsidRDefault="00951299" w:rsidP="00755C36"/>
        </w:tc>
        <w:tc>
          <w:tcPr>
            <w:tcW w:w="1989" w:type="dxa"/>
          </w:tcPr>
          <w:p w:rsidR="00951299" w:rsidRDefault="00951299" w:rsidP="00755C36"/>
        </w:tc>
        <w:tc>
          <w:tcPr>
            <w:tcW w:w="992" w:type="dxa"/>
          </w:tcPr>
          <w:p w:rsidR="00951299" w:rsidRDefault="00951299" w:rsidP="00755C36"/>
        </w:tc>
        <w:tc>
          <w:tcPr>
            <w:tcW w:w="1469" w:type="dxa"/>
          </w:tcPr>
          <w:p w:rsidR="00951299" w:rsidRDefault="00951299" w:rsidP="00755C36"/>
        </w:tc>
        <w:tc>
          <w:tcPr>
            <w:tcW w:w="2680" w:type="dxa"/>
          </w:tcPr>
          <w:p w:rsidR="00951299" w:rsidRDefault="00951299" w:rsidP="00755C36"/>
        </w:tc>
        <w:tc>
          <w:tcPr>
            <w:tcW w:w="4790" w:type="dxa"/>
          </w:tcPr>
          <w:p w:rsidR="00951299" w:rsidRDefault="00951299" w:rsidP="00755C36"/>
        </w:tc>
      </w:tr>
      <w:tr w:rsidR="002957EF" w:rsidTr="004A4B18">
        <w:tc>
          <w:tcPr>
            <w:tcW w:w="2122" w:type="dxa"/>
          </w:tcPr>
          <w:p w:rsidR="00951299" w:rsidRDefault="00951299" w:rsidP="00755C36"/>
        </w:tc>
        <w:tc>
          <w:tcPr>
            <w:tcW w:w="1989" w:type="dxa"/>
          </w:tcPr>
          <w:p w:rsidR="00951299" w:rsidRDefault="00951299" w:rsidP="00755C36"/>
        </w:tc>
        <w:tc>
          <w:tcPr>
            <w:tcW w:w="992" w:type="dxa"/>
          </w:tcPr>
          <w:p w:rsidR="00951299" w:rsidRDefault="00951299" w:rsidP="00755C36"/>
        </w:tc>
        <w:tc>
          <w:tcPr>
            <w:tcW w:w="1469" w:type="dxa"/>
          </w:tcPr>
          <w:p w:rsidR="00951299" w:rsidRDefault="00951299" w:rsidP="00755C36"/>
        </w:tc>
        <w:tc>
          <w:tcPr>
            <w:tcW w:w="2680" w:type="dxa"/>
          </w:tcPr>
          <w:p w:rsidR="00951299" w:rsidRDefault="00951299" w:rsidP="00755C36"/>
        </w:tc>
        <w:tc>
          <w:tcPr>
            <w:tcW w:w="4790" w:type="dxa"/>
          </w:tcPr>
          <w:p w:rsidR="00951299" w:rsidRDefault="00951299" w:rsidP="00755C36"/>
        </w:tc>
      </w:tr>
      <w:tr w:rsidR="002957EF" w:rsidTr="004A4B18">
        <w:tc>
          <w:tcPr>
            <w:tcW w:w="2122" w:type="dxa"/>
          </w:tcPr>
          <w:p w:rsidR="00951299" w:rsidRDefault="00951299" w:rsidP="00755C36"/>
        </w:tc>
        <w:tc>
          <w:tcPr>
            <w:tcW w:w="1989" w:type="dxa"/>
          </w:tcPr>
          <w:p w:rsidR="00951299" w:rsidRDefault="00951299" w:rsidP="00755C36"/>
        </w:tc>
        <w:tc>
          <w:tcPr>
            <w:tcW w:w="992" w:type="dxa"/>
          </w:tcPr>
          <w:p w:rsidR="00951299" w:rsidRDefault="00951299" w:rsidP="00755C36"/>
        </w:tc>
        <w:tc>
          <w:tcPr>
            <w:tcW w:w="1469" w:type="dxa"/>
          </w:tcPr>
          <w:p w:rsidR="00951299" w:rsidRDefault="00951299" w:rsidP="00755C36"/>
        </w:tc>
        <w:tc>
          <w:tcPr>
            <w:tcW w:w="2680" w:type="dxa"/>
          </w:tcPr>
          <w:p w:rsidR="00951299" w:rsidRDefault="00951299" w:rsidP="00755C36"/>
        </w:tc>
        <w:tc>
          <w:tcPr>
            <w:tcW w:w="4790" w:type="dxa"/>
          </w:tcPr>
          <w:p w:rsidR="00951299" w:rsidRDefault="00951299" w:rsidP="00755C36"/>
        </w:tc>
      </w:tr>
      <w:tr w:rsidR="002957EF" w:rsidTr="004A4B18">
        <w:tc>
          <w:tcPr>
            <w:tcW w:w="2122" w:type="dxa"/>
          </w:tcPr>
          <w:p w:rsidR="00951299" w:rsidRDefault="00951299" w:rsidP="00755C36"/>
        </w:tc>
        <w:tc>
          <w:tcPr>
            <w:tcW w:w="1989" w:type="dxa"/>
          </w:tcPr>
          <w:p w:rsidR="00951299" w:rsidRDefault="00951299" w:rsidP="00755C36"/>
        </w:tc>
        <w:tc>
          <w:tcPr>
            <w:tcW w:w="992" w:type="dxa"/>
          </w:tcPr>
          <w:p w:rsidR="00951299" w:rsidRDefault="00951299" w:rsidP="00755C36"/>
        </w:tc>
        <w:tc>
          <w:tcPr>
            <w:tcW w:w="1469" w:type="dxa"/>
          </w:tcPr>
          <w:p w:rsidR="00951299" w:rsidRDefault="00951299" w:rsidP="00755C36"/>
        </w:tc>
        <w:tc>
          <w:tcPr>
            <w:tcW w:w="2680" w:type="dxa"/>
          </w:tcPr>
          <w:p w:rsidR="00951299" w:rsidRDefault="00951299" w:rsidP="00755C36"/>
        </w:tc>
        <w:tc>
          <w:tcPr>
            <w:tcW w:w="4790" w:type="dxa"/>
          </w:tcPr>
          <w:p w:rsidR="00951299" w:rsidRDefault="00951299" w:rsidP="00755C36"/>
        </w:tc>
      </w:tr>
      <w:tr w:rsidR="002957EF" w:rsidTr="004A4B18">
        <w:tc>
          <w:tcPr>
            <w:tcW w:w="2122" w:type="dxa"/>
          </w:tcPr>
          <w:p w:rsidR="00951299" w:rsidRDefault="00951299" w:rsidP="00755C36"/>
        </w:tc>
        <w:tc>
          <w:tcPr>
            <w:tcW w:w="1989" w:type="dxa"/>
          </w:tcPr>
          <w:p w:rsidR="00951299" w:rsidRDefault="00951299" w:rsidP="00755C36"/>
        </w:tc>
        <w:tc>
          <w:tcPr>
            <w:tcW w:w="992" w:type="dxa"/>
          </w:tcPr>
          <w:p w:rsidR="00951299" w:rsidRDefault="00951299" w:rsidP="00755C36"/>
        </w:tc>
        <w:tc>
          <w:tcPr>
            <w:tcW w:w="1469" w:type="dxa"/>
          </w:tcPr>
          <w:p w:rsidR="00951299" w:rsidRDefault="00951299" w:rsidP="00755C36"/>
        </w:tc>
        <w:tc>
          <w:tcPr>
            <w:tcW w:w="2680" w:type="dxa"/>
          </w:tcPr>
          <w:p w:rsidR="00951299" w:rsidRDefault="00951299" w:rsidP="00755C36"/>
        </w:tc>
        <w:tc>
          <w:tcPr>
            <w:tcW w:w="4790" w:type="dxa"/>
          </w:tcPr>
          <w:p w:rsidR="00951299" w:rsidRDefault="00951299" w:rsidP="00755C36"/>
        </w:tc>
      </w:tr>
      <w:tr w:rsidR="002957EF" w:rsidTr="004A4B18">
        <w:tc>
          <w:tcPr>
            <w:tcW w:w="2122" w:type="dxa"/>
          </w:tcPr>
          <w:p w:rsidR="00951299" w:rsidRDefault="00951299" w:rsidP="00755C36"/>
        </w:tc>
        <w:tc>
          <w:tcPr>
            <w:tcW w:w="1989" w:type="dxa"/>
          </w:tcPr>
          <w:p w:rsidR="00951299" w:rsidRDefault="00951299" w:rsidP="00755C36"/>
        </w:tc>
        <w:tc>
          <w:tcPr>
            <w:tcW w:w="992" w:type="dxa"/>
          </w:tcPr>
          <w:p w:rsidR="00951299" w:rsidRDefault="00951299" w:rsidP="00755C36"/>
        </w:tc>
        <w:tc>
          <w:tcPr>
            <w:tcW w:w="1469" w:type="dxa"/>
          </w:tcPr>
          <w:p w:rsidR="00951299" w:rsidRDefault="00951299" w:rsidP="00755C36"/>
        </w:tc>
        <w:tc>
          <w:tcPr>
            <w:tcW w:w="2680" w:type="dxa"/>
          </w:tcPr>
          <w:p w:rsidR="00951299" w:rsidRDefault="00951299" w:rsidP="00755C36"/>
        </w:tc>
        <w:tc>
          <w:tcPr>
            <w:tcW w:w="4790" w:type="dxa"/>
          </w:tcPr>
          <w:p w:rsidR="00951299" w:rsidRDefault="00951299" w:rsidP="00755C36"/>
        </w:tc>
      </w:tr>
      <w:tr w:rsidR="002957EF" w:rsidTr="004A4B18">
        <w:tc>
          <w:tcPr>
            <w:tcW w:w="2122" w:type="dxa"/>
          </w:tcPr>
          <w:p w:rsidR="00951299" w:rsidRDefault="00951299" w:rsidP="00755C36"/>
        </w:tc>
        <w:tc>
          <w:tcPr>
            <w:tcW w:w="1989" w:type="dxa"/>
          </w:tcPr>
          <w:p w:rsidR="00951299" w:rsidRDefault="00951299" w:rsidP="00755C36"/>
        </w:tc>
        <w:tc>
          <w:tcPr>
            <w:tcW w:w="992" w:type="dxa"/>
          </w:tcPr>
          <w:p w:rsidR="00951299" w:rsidRDefault="00951299" w:rsidP="00755C36"/>
        </w:tc>
        <w:tc>
          <w:tcPr>
            <w:tcW w:w="1469" w:type="dxa"/>
          </w:tcPr>
          <w:p w:rsidR="00951299" w:rsidRDefault="00951299" w:rsidP="00755C36"/>
        </w:tc>
        <w:tc>
          <w:tcPr>
            <w:tcW w:w="2680" w:type="dxa"/>
          </w:tcPr>
          <w:p w:rsidR="00951299" w:rsidRDefault="00951299" w:rsidP="00755C36"/>
        </w:tc>
        <w:tc>
          <w:tcPr>
            <w:tcW w:w="4790" w:type="dxa"/>
          </w:tcPr>
          <w:p w:rsidR="00951299" w:rsidRDefault="00951299" w:rsidP="00755C36"/>
        </w:tc>
      </w:tr>
    </w:tbl>
    <w:p w:rsidR="00547EBB" w:rsidRDefault="00547EBB" w:rsidP="00547EBB"/>
    <w:sectPr w:rsidR="00547EBB" w:rsidSect="0038796F">
      <w:pgSz w:w="16840" w:h="11900" w:orient="landscape"/>
      <w:pgMar w:top="936" w:right="1440" w:bottom="12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41A62"/>
    <w:multiLevelType w:val="hybridMultilevel"/>
    <w:tmpl w:val="A8AEA78E"/>
    <w:lvl w:ilvl="0" w:tplc="33DE5C0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32087"/>
    <w:multiLevelType w:val="hybridMultilevel"/>
    <w:tmpl w:val="31F86E1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7903169"/>
    <w:multiLevelType w:val="hybridMultilevel"/>
    <w:tmpl w:val="0BC28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trackRevisions/>
  <w:defaultTabStop w:val="720"/>
  <w:characterSpacingControl w:val="doNotCompress"/>
  <w:compat/>
  <w:rsids>
    <w:rsidRoot w:val="00E825AB"/>
    <w:rsid w:val="00015308"/>
    <w:rsid w:val="00057B8A"/>
    <w:rsid w:val="000737DA"/>
    <w:rsid w:val="000C2DD5"/>
    <w:rsid w:val="00140EF3"/>
    <w:rsid w:val="00176652"/>
    <w:rsid w:val="001C2274"/>
    <w:rsid w:val="001D1016"/>
    <w:rsid w:val="001E0C51"/>
    <w:rsid w:val="00222CCA"/>
    <w:rsid w:val="00255AC4"/>
    <w:rsid w:val="002957EF"/>
    <w:rsid w:val="00296CA6"/>
    <w:rsid w:val="002A3831"/>
    <w:rsid w:val="002C38A5"/>
    <w:rsid w:val="002E486F"/>
    <w:rsid w:val="00341539"/>
    <w:rsid w:val="0038796F"/>
    <w:rsid w:val="003B03DB"/>
    <w:rsid w:val="00482F7A"/>
    <w:rsid w:val="00494529"/>
    <w:rsid w:val="004A4B18"/>
    <w:rsid w:val="005023D6"/>
    <w:rsid w:val="00547EBB"/>
    <w:rsid w:val="00617598"/>
    <w:rsid w:val="00642631"/>
    <w:rsid w:val="006E09DC"/>
    <w:rsid w:val="00712C5C"/>
    <w:rsid w:val="00755C36"/>
    <w:rsid w:val="0077149C"/>
    <w:rsid w:val="007D78FF"/>
    <w:rsid w:val="007F76ED"/>
    <w:rsid w:val="00817A3A"/>
    <w:rsid w:val="00826B11"/>
    <w:rsid w:val="00836FAC"/>
    <w:rsid w:val="008A4A09"/>
    <w:rsid w:val="008D0070"/>
    <w:rsid w:val="00910ECF"/>
    <w:rsid w:val="00922EA3"/>
    <w:rsid w:val="00931F06"/>
    <w:rsid w:val="00933CF4"/>
    <w:rsid w:val="00951299"/>
    <w:rsid w:val="00973F37"/>
    <w:rsid w:val="009A3157"/>
    <w:rsid w:val="009E745D"/>
    <w:rsid w:val="009F0FE9"/>
    <w:rsid w:val="00A00BBE"/>
    <w:rsid w:val="00A93729"/>
    <w:rsid w:val="00AE0435"/>
    <w:rsid w:val="00AF1E73"/>
    <w:rsid w:val="00B11234"/>
    <w:rsid w:val="00BC55E1"/>
    <w:rsid w:val="00C708D2"/>
    <w:rsid w:val="00C731BC"/>
    <w:rsid w:val="00C86ACF"/>
    <w:rsid w:val="00C91E00"/>
    <w:rsid w:val="00CD0A5C"/>
    <w:rsid w:val="00D74FAD"/>
    <w:rsid w:val="00D93948"/>
    <w:rsid w:val="00D953B1"/>
    <w:rsid w:val="00DF65C0"/>
    <w:rsid w:val="00E157D1"/>
    <w:rsid w:val="00E56243"/>
    <w:rsid w:val="00E825AB"/>
    <w:rsid w:val="00EB0CB7"/>
    <w:rsid w:val="00F10757"/>
    <w:rsid w:val="00F51E9E"/>
    <w:rsid w:val="00FA6474"/>
    <w:rsid w:val="00FE0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CC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E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E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7E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5AB"/>
    <w:pPr>
      <w:ind w:left="720"/>
      <w:contextualSpacing/>
    </w:pPr>
  </w:style>
  <w:style w:type="table" w:styleId="TableGrid">
    <w:name w:val="Table Grid"/>
    <w:basedOn w:val="TableNormal"/>
    <w:uiPriority w:val="39"/>
    <w:rsid w:val="00DF65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D78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7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78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7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78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8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8F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47E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7EB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47EB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8FF355-7904-465C-BB45-EEC5FDB8F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Mabwa</dc:creator>
  <cp:keywords/>
  <dc:description/>
  <cp:lastModifiedBy>Lindsey</cp:lastModifiedBy>
  <cp:revision>54</cp:revision>
  <dcterms:created xsi:type="dcterms:W3CDTF">2018-08-29T07:52:00Z</dcterms:created>
  <dcterms:modified xsi:type="dcterms:W3CDTF">2018-09-23T07:12:00Z</dcterms:modified>
</cp:coreProperties>
</file>