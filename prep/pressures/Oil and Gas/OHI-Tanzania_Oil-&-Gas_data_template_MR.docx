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A98DC" w14:textId="13C99325" w:rsidR="0029190B" w:rsidRPr="005170F5" w:rsidRDefault="0029190B" w:rsidP="0029190B">
      <w:pPr>
        <w:jc w:val="center"/>
        <w:rPr>
          <w:rFonts w:cstheme="minorHAnsi"/>
          <w:b/>
          <w:sz w:val="22"/>
          <w:szCs w:val="22"/>
          <w:u w:val="single"/>
        </w:rPr>
      </w:pPr>
      <w:r w:rsidRPr="005170F5">
        <w:rPr>
          <w:rFonts w:cstheme="minorHAnsi"/>
          <w:b/>
          <w:sz w:val="22"/>
          <w:szCs w:val="22"/>
          <w:u w:val="single"/>
        </w:rPr>
        <w:t>Ocean Health Index</w:t>
      </w:r>
      <w:r w:rsidR="000569C0">
        <w:rPr>
          <w:rFonts w:cstheme="minorHAnsi"/>
          <w:b/>
          <w:sz w:val="22"/>
          <w:szCs w:val="22"/>
          <w:u w:val="single"/>
        </w:rPr>
        <w:t xml:space="preserve"> + Tanzania</w:t>
      </w:r>
    </w:p>
    <w:p w14:paraId="48672483" w14:textId="77777777" w:rsidR="0029190B" w:rsidRPr="005170F5" w:rsidRDefault="0029190B" w:rsidP="0029190B">
      <w:pPr>
        <w:jc w:val="center"/>
        <w:rPr>
          <w:rFonts w:cstheme="minorHAnsi"/>
          <w:sz w:val="22"/>
          <w:szCs w:val="22"/>
          <w:u w:val="single"/>
        </w:rPr>
      </w:pPr>
      <w:r w:rsidRPr="005170F5">
        <w:rPr>
          <w:rFonts w:cstheme="minorHAnsi"/>
          <w:b/>
          <w:sz w:val="22"/>
          <w:szCs w:val="22"/>
          <w:u w:val="single"/>
        </w:rPr>
        <w:t>Indicator Review</w:t>
      </w:r>
    </w:p>
    <w:p w14:paraId="37F08158" w14:textId="77777777" w:rsidR="0029190B" w:rsidRPr="005170F5" w:rsidRDefault="0029190B" w:rsidP="0029190B">
      <w:pPr>
        <w:jc w:val="center"/>
        <w:rPr>
          <w:rFonts w:cstheme="minorHAnsi"/>
          <w:sz w:val="22"/>
          <w:szCs w:val="22"/>
          <w:u w:val="single"/>
        </w:rPr>
      </w:pPr>
    </w:p>
    <w:p w14:paraId="209ED8F3" w14:textId="7824607D" w:rsidR="0029190B" w:rsidRPr="005170F5" w:rsidRDefault="00221947" w:rsidP="0029190B">
      <w:pPr>
        <w:rPr>
          <w:rFonts w:cstheme="minorHAnsi"/>
          <w:sz w:val="22"/>
          <w:szCs w:val="22"/>
        </w:rPr>
      </w:pPr>
      <w:r w:rsidRPr="005170F5">
        <w:rPr>
          <w:rFonts w:cstheme="minorHAnsi"/>
          <w:b/>
          <w:sz w:val="22"/>
          <w:szCs w:val="22"/>
        </w:rPr>
        <w:t>Indicator</w:t>
      </w:r>
      <w:r w:rsidRPr="005170F5">
        <w:rPr>
          <w:rFonts w:cstheme="minorHAnsi"/>
          <w:sz w:val="22"/>
          <w:szCs w:val="22"/>
        </w:rPr>
        <w:t xml:space="preserve">: </w:t>
      </w:r>
      <w:r w:rsidR="0029190B" w:rsidRPr="005170F5">
        <w:rPr>
          <w:rFonts w:cstheme="minorHAnsi"/>
          <w:sz w:val="22"/>
          <w:szCs w:val="22"/>
        </w:rPr>
        <w:t>Oil and Gas.</w:t>
      </w:r>
    </w:p>
    <w:p w14:paraId="08F59CCD" w14:textId="2827BD88" w:rsidR="0029190B" w:rsidRPr="005170F5" w:rsidRDefault="0029190B" w:rsidP="0029190B">
      <w:pPr>
        <w:rPr>
          <w:rFonts w:cstheme="minorHAnsi"/>
          <w:sz w:val="22"/>
          <w:szCs w:val="22"/>
        </w:rPr>
      </w:pPr>
      <w:r w:rsidRPr="005170F5">
        <w:rPr>
          <w:rFonts w:cstheme="minorHAnsi"/>
          <w:b/>
          <w:sz w:val="22"/>
          <w:szCs w:val="22"/>
        </w:rPr>
        <w:t>Aim</w:t>
      </w:r>
      <w:r w:rsidR="009D0F54" w:rsidRPr="005170F5">
        <w:rPr>
          <w:rFonts w:cstheme="minorHAnsi"/>
          <w:sz w:val="22"/>
          <w:szCs w:val="22"/>
        </w:rPr>
        <w:t>: T</w:t>
      </w:r>
      <w:r w:rsidRPr="005170F5">
        <w:rPr>
          <w:rFonts w:cstheme="minorHAnsi"/>
          <w:sz w:val="22"/>
          <w:szCs w:val="22"/>
        </w:rPr>
        <w:t xml:space="preserve">o acquire data/ information on </w:t>
      </w:r>
      <w:r w:rsidR="00CA0C4D" w:rsidRPr="005170F5">
        <w:rPr>
          <w:rFonts w:cstheme="minorHAnsi"/>
          <w:sz w:val="22"/>
          <w:szCs w:val="22"/>
        </w:rPr>
        <w:t>Oil and gas exploration and exploitation activities</w:t>
      </w:r>
      <w:r w:rsidRPr="005170F5">
        <w:rPr>
          <w:rFonts w:cstheme="minorHAnsi"/>
          <w:sz w:val="22"/>
          <w:szCs w:val="22"/>
        </w:rPr>
        <w:t xml:space="preserve"> from experts in Tanzania base</w:t>
      </w:r>
      <w:r w:rsidR="000E373E" w:rsidRPr="005170F5">
        <w:rPr>
          <w:rFonts w:cstheme="minorHAnsi"/>
          <w:sz w:val="22"/>
          <w:szCs w:val="22"/>
        </w:rPr>
        <w:t>d on data collected, reports,</w:t>
      </w:r>
      <w:r w:rsidRPr="005170F5">
        <w:rPr>
          <w:rFonts w:cstheme="minorHAnsi"/>
          <w:sz w:val="22"/>
          <w:szCs w:val="22"/>
        </w:rPr>
        <w:t xml:space="preserve"> </w:t>
      </w:r>
      <w:r w:rsidR="000E373E" w:rsidRPr="005170F5">
        <w:rPr>
          <w:rFonts w:cstheme="minorHAnsi"/>
          <w:sz w:val="22"/>
          <w:szCs w:val="22"/>
        </w:rPr>
        <w:t xml:space="preserve">monitoring and expert opinion. </w:t>
      </w:r>
    </w:p>
    <w:p w14:paraId="518D12A1" w14:textId="77777777" w:rsidR="0029190B" w:rsidRPr="005170F5" w:rsidRDefault="0029190B" w:rsidP="0029190B">
      <w:pPr>
        <w:rPr>
          <w:rFonts w:cstheme="minorHAnsi"/>
          <w:sz w:val="22"/>
          <w:szCs w:val="22"/>
        </w:rPr>
      </w:pPr>
      <w:r w:rsidRPr="005170F5">
        <w:rPr>
          <w:rFonts w:cstheme="minorHAnsi"/>
          <w:sz w:val="22"/>
          <w:szCs w:val="22"/>
        </w:rPr>
        <w:t>This exercise seeks to acquire information on the following:</w:t>
      </w:r>
    </w:p>
    <w:p w14:paraId="4914B927" w14:textId="48E7705E" w:rsidR="00B64CA2" w:rsidRDefault="0046414A" w:rsidP="0029190B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Area under exploitation and the year.</w:t>
      </w:r>
    </w:p>
    <w:p w14:paraId="2C108022" w14:textId="6B7EAD69" w:rsidR="0029190B" w:rsidRPr="00317B96" w:rsidRDefault="00513C12" w:rsidP="00317B9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activity per region(s) as per</w:t>
      </w:r>
      <w:r w:rsidR="008E32A6" w:rsidRPr="005170F5">
        <w:rPr>
          <w:rFonts w:cstheme="minorHAnsi"/>
          <w:sz w:val="22"/>
          <w:szCs w:val="22"/>
        </w:rPr>
        <w:t xml:space="preserve"> figure 1. </w:t>
      </w:r>
      <w:r w:rsidR="00317B96">
        <w:rPr>
          <w:rFonts w:cstheme="minorHAnsi"/>
          <w:sz w:val="22"/>
          <w:szCs w:val="22"/>
        </w:rPr>
        <w:t>(</w:t>
      </w:r>
      <w:r w:rsidR="00132009">
        <w:rPr>
          <w:rFonts w:cstheme="minorHAnsi"/>
          <w:sz w:val="22"/>
          <w:szCs w:val="22"/>
        </w:rPr>
        <w:t>A</w:t>
      </w:r>
      <w:r w:rsidR="008E32A6" w:rsidRPr="00317B96">
        <w:rPr>
          <w:rFonts w:cstheme="minorHAnsi"/>
          <w:sz w:val="22"/>
          <w:szCs w:val="22"/>
        </w:rPr>
        <w:t>cross the entire coastline (if data is available)</w:t>
      </w:r>
      <w:r w:rsidR="00DB6534">
        <w:rPr>
          <w:rFonts w:cstheme="minorHAnsi"/>
          <w:sz w:val="22"/>
          <w:szCs w:val="22"/>
        </w:rPr>
        <w:t xml:space="preserve">. </w:t>
      </w:r>
    </w:p>
    <w:p w14:paraId="1010636F" w14:textId="4FD7749C" w:rsidR="0029190B" w:rsidRPr="005170F5" w:rsidRDefault="00295AE2" w:rsidP="0029190B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f</w:t>
      </w:r>
      <w:r w:rsidR="0046414A">
        <w:rPr>
          <w:rFonts w:cstheme="minorHAnsi"/>
          <w:sz w:val="22"/>
          <w:szCs w:val="22"/>
        </w:rPr>
        <w:t xml:space="preserve">requency of activity occurrence per year. </w:t>
      </w:r>
    </w:p>
    <w:p w14:paraId="5FC34CF3" w14:textId="0FBEB8CA" w:rsidR="0029190B" w:rsidRPr="005170F5" w:rsidRDefault="00292D67" w:rsidP="0029190B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</w:t>
      </w:r>
      <w:r w:rsidR="00B20BCA">
        <w:rPr>
          <w:rFonts w:cstheme="minorHAnsi"/>
          <w:sz w:val="22"/>
          <w:szCs w:val="22"/>
        </w:rPr>
        <w:t xml:space="preserve">he impact of </w:t>
      </w:r>
      <w:r>
        <w:rPr>
          <w:rFonts w:cstheme="minorHAnsi"/>
          <w:sz w:val="22"/>
          <w:szCs w:val="22"/>
        </w:rPr>
        <w:t>oil and gas, and related activities</w:t>
      </w:r>
      <w:r w:rsidR="00B20BCA">
        <w:rPr>
          <w:rFonts w:cstheme="minorHAnsi"/>
          <w:sz w:val="22"/>
          <w:szCs w:val="22"/>
        </w:rPr>
        <w:t xml:space="preserve"> on the surrounding biodiversity and ecosystems (i.e. </w:t>
      </w:r>
      <w:r>
        <w:rPr>
          <w:rFonts w:cstheme="minorHAnsi"/>
          <w:sz w:val="22"/>
          <w:szCs w:val="22"/>
        </w:rPr>
        <w:t>on c</w:t>
      </w:r>
      <w:r w:rsidR="00B20BCA">
        <w:rPr>
          <w:rFonts w:cstheme="minorHAnsi"/>
          <w:sz w:val="22"/>
          <w:szCs w:val="22"/>
        </w:rPr>
        <w:t>oral reefs, seagrass habitats</w:t>
      </w:r>
      <w:r w:rsidR="00F940C3">
        <w:rPr>
          <w:rFonts w:cstheme="minorHAnsi"/>
          <w:sz w:val="22"/>
          <w:szCs w:val="22"/>
        </w:rPr>
        <w:t xml:space="preserve">; fisheries, </w:t>
      </w:r>
      <w:r w:rsidR="00B20BCA">
        <w:rPr>
          <w:rFonts w:cstheme="minorHAnsi"/>
          <w:sz w:val="22"/>
          <w:szCs w:val="22"/>
        </w:rPr>
        <w:t xml:space="preserve">on a scale of 1 </w:t>
      </w:r>
      <w:r w:rsidR="00F940C3">
        <w:rPr>
          <w:rFonts w:cstheme="minorHAnsi"/>
          <w:sz w:val="22"/>
          <w:szCs w:val="22"/>
        </w:rPr>
        <w:t>–</w:t>
      </w:r>
      <w:r w:rsidR="00B20BCA">
        <w:rPr>
          <w:rFonts w:cstheme="minorHAnsi"/>
          <w:sz w:val="22"/>
          <w:szCs w:val="22"/>
        </w:rPr>
        <w:t xml:space="preserve"> 5</w:t>
      </w:r>
      <w:r w:rsidR="00F940C3">
        <w:rPr>
          <w:rFonts w:cstheme="minorHAnsi"/>
          <w:sz w:val="22"/>
          <w:szCs w:val="22"/>
        </w:rPr>
        <w:t xml:space="preserve">). </w:t>
      </w:r>
    </w:p>
    <w:p w14:paraId="388D8403" w14:textId="77777777" w:rsidR="0029190B" w:rsidRPr="005170F5" w:rsidRDefault="0029190B" w:rsidP="0029190B">
      <w:pPr>
        <w:jc w:val="center"/>
        <w:rPr>
          <w:rFonts w:cstheme="minorHAnsi"/>
          <w:b/>
          <w:sz w:val="22"/>
          <w:szCs w:val="22"/>
        </w:rPr>
      </w:pPr>
      <w:r w:rsidRPr="005170F5">
        <w:rPr>
          <w:rFonts w:cstheme="minorHAnsi"/>
          <w:b/>
          <w:noProof/>
          <w:sz w:val="22"/>
          <w:szCs w:val="22"/>
          <w:lang w:eastAsia="en-GB"/>
        </w:rPr>
        <w:drawing>
          <wp:inline distT="0" distB="0" distL="0" distR="0" wp14:anchorId="60ECF5BD" wp14:editId="42B56711">
            <wp:extent cx="5315484" cy="3504370"/>
            <wp:effectExtent l="0" t="0" r="0" b="1270"/>
            <wp:docPr id="2050" name="Picture 2" descr="Regional level_12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Regional level_12n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554" cy="356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2B3209A" w14:textId="7884BD71" w:rsidR="0029190B" w:rsidRPr="005170F5" w:rsidRDefault="0029190B" w:rsidP="00626FD3">
      <w:pPr>
        <w:jc w:val="center"/>
        <w:rPr>
          <w:rFonts w:cstheme="minorHAnsi"/>
          <w:b/>
          <w:sz w:val="20"/>
          <w:szCs w:val="20"/>
        </w:rPr>
      </w:pPr>
      <w:r w:rsidRPr="005170F5">
        <w:rPr>
          <w:rFonts w:cstheme="minorHAnsi"/>
          <w:b/>
          <w:color w:val="2E74B5" w:themeColor="accent5" w:themeShade="BF"/>
          <w:sz w:val="20"/>
          <w:szCs w:val="20"/>
        </w:rPr>
        <w:t>Figure 1</w:t>
      </w:r>
      <w:r w:rsidRPr="005170F5">
        <w:rPr>
          <w:rFonts w:cstheme="minorHAnsi"/>
          <w:b/>
          <w:sz w:val="20"/>
          <w:szCs w:val="20"/>
        </w:rPr>
        <w:t xml:space="preserve">: </w:t>
      </w:r>
      <w:r w:rsidRPr="005170F5">
        <w:rPr>
          <w:rFonts w:cstheme="minorHAnsi"/>
          <w:sz w:val="20"/>
          <w:szCs w:val="20"/>
        </w:rPr>
        <w:t>Map of Tanzania and Zanzibar delineated into 2 zones; Tanzania and Zanzibar with regions to the 12nm zone.</w:t>
      </w:r>
      <w:r w:rsidRPr="005170F5">
        <w:rPr>
          <w:rFonts w:cstheme="minorHAnsi"/>
          <w:b/>
          <w:sz w:val="20"/>
          <w:szCs w:val="20"/>
        </w:rPr>
        <w:br w:type="page"/>
      </w:r>
    </w:p>
    <w:p w14:paraId="6CF69892" w14:textId="77777777" w:rsidR="0029190B" w:rsidRPr="005170F5" w:rsidRDefault="0029190B" w:rsidP="0029190B">
      <w:pPr>
        <w:rPr>
          <w:rFonts w:cstheme="minorHAnsi"/>
          <w:b/>
          <w:sz w:val="22"/>
          <w:szCs w:val="22"/>
        </w:rPr>
      </w:pPr>
    </w:p>
    <w:p w14:paraId="4B481711" w14:textId="77777777" w:rsidR="0029190B" w:rsidRPr="005170F5" w:rsidRDefault="0029190B" w:rsidP="0029190B">
      <w:pPr>
        <w:rPr>
          <w:rFonts w:cstheme="minorHAnsi"/>
          <w:b/>
          <w:sz w:val="22"/>
          <w:szCs w:val="22"/>
        </w:rPr>
      </w:pPr>
      <w:r w:rsidRPr="005170F5">
        <w:rPr>
          <w:rFonts w:cstheme="minorHAnsi"/>
          <w:b/>
          <w:sz w:val="22"/>
          <w:szCs w:val="22"/>
        </w:rPr>
        <w:t>Institutional information:</w:t>
      </w:r>
    </w:p>
    <w:p w14:paraId="27A9D519" w14:textId="07A8C3D4" w:rsidR="0029190B" w:rsidRPr="005170F5" w:rsidRDefault="0029190B" w:rsidP="0029190B">
      <w:pPr>
        <w:rPr>
          <w:rFonts w:cstheme="minorHAnsi"/>
          <w:sz w:val="22"/>
          <w:szCs w:val="22"/>
        </w:rPr>
      </w:pPr>
      <w:r w:rsidRPr="005170F5">
        <w:rPr>
          <w:rFonts w:cstheme="minorHAnsi"/>
          <w:sz w:val="22"/>
          <w:szCs w:val="22"/>
        </w:rPr>
        <w:t>Name:</w:t>
      </w:r>
      <w:ins w:id="0" w:author="Matthew Richmond" w:date="2018-10-03T21:01:00Z">
        <w:r w:rsidR="00FE2E2D">
          <w:rPr>
            <w:rFonts w:cstheme="minorHAnsi"/>
            <w:sz w:val="22"/>
            <w:szCs w:val="22"/>
          </w:rPr>
          <w:t xml:space="preserve"> Matthew Richmond</w:t>
        </w:r>
      </w:ins>
    </w:p>
    <w:p w14:paraId="3960E577" w14:textId="6A0DEFBC" w:rsidR="0029190B" w:rsidRPr="005170F5" w:rsidRDefault="0029190B" w:rsidP="0029190B">
      <w:pPr>
        <w:rPr>
          <w:rFonts w:cstheme="minorHAnsi"/>
          <w:sz w:val="22"/>
          <w:szCs w:val="22"/>
        </w:rPr>
      </w:pPr>
      <w:r w:rsidRPr="005170F5">
        <w:rPr>
          <w:rFonts w:cstheme="minorHAnsi"/>
          <w:sz w:val="22"/>
          <w:szCs w:val="22"/>
        </w:rPr>
        <w:t>Designation:</w:t>
      </w:r>
      <w:ins w:id="1" w:author="Matthew Richmond" w:date="2018-10-03T21:01:00Z">
        <w:r w:rsidR="00FE2E2D">
          <w:rPr>
            <w:rFonts w:cstheme="minorHAnsi"/>
            <w:sz w:val="22"/>
            <w:szCs w:val="22"/>
          </w:rPr>
          <w:t xml:space="preserve"> </w:t>
        </w:r>
      </w:ins>
      <w:ins w:id="2" w:author="Matthew Richmond" w:date="2018-10-03T21:02:00Z">
        <w:r w:rsidR="00FE2E2D">
          <w:rPr>
            <w:rFonts w:cstheme="minorHAnsi"/>
            <w:sz w:val="22"/>
            <w:szCs w:val="22"/>
          </w:rPr>
          <w:t xml:space="preserve">Managing </w:t>
        </w:r>
      </w:ins>
      <w:ins w:id="3" w:author="Matthew Richmond" w:date="2018-10-03T21:01:00Z">
        <w:r w:rsidR="00FE2E2D">
          <w:rPr>
            <w:rFonts w:cstheme="minorHAnsi"/>
            <w:sz w:val="22"/>
            <w:szCs w:val="22"/>
          </w:rPr>
          <w:t>D</w:t>
        </w:r>
      </w:ins>
      <w:ins w:id="4" w:author="Matthew Richmond" w:date="2018-10-03T21:02:00Z">
        <w:r w:rsidR="00FE2E2D">
          <w:rPr>
            <w:rFonts w:cstheme="minorHAnsi"/>
            <w:sz w:val="22"/>
            <w:szCs w:val="22"/>
          </w:rPr>
          <w:t>irector</w:t>
        </w:r>
      </w:ins>
    </w:p>
    <w:p w14:paraId="554FE7B6" w14:textId="0058CF1B" w:rsidR="0029190B" w:rsidRDefault="0029190B" w:rsidP="0029190B">
      <w:pPr>
        <w:rPr>
          <w:rFonts w:cstheme="minorHAnsi"/>
          <w:sz w:val="22"/>
          <w:szCs w:val="22"/>
        </w:rPr>
      </w:pPr>
      <w:r w:rsidRPr="005170F5">
        <w:rPr>
          <w:rFonts w:cstheme="minorHAnsi"/>
          <w:sz w:val="22"/>
          <w:szCs w:val="22"/>
        </w:rPr>
        <w:t xml:space="preserve">Institution: </w:t>
      </w:r>
      <w:ins w:id="5" w:author="Matthew Richmond" w:date="2018-10-03T21:02:00Z">
        <w:r w:rsidR="00FE2E2D">
          <w:rPr>
            <w:rFonts w:cstheme="minorHAnsi"/>
            <w:sz w:val="22"/>
            <w:szCs w:val="22"/>
          </w:rPr>
          <w:t xml:space="preserve">Samaki Consultants Ltd, Dar </w:t>
        </w:r>
        <w:proofErr w:type="spellStart"/>
        <w:r w:rsidR="00FE2E2D">
          <w:rPr>
            <w:rFonts w:cstheme="minorHAnsi"/>
            <w:sz w:val="22"/>
            <w:szCs w:val="22"/>
          </w:rPr>
          <w:t>es</w:t>
        </w:r>
        <w:proofErr w:type="spellEnd"/>
        <w:r w:rsidR="00FE2E2D">
          <w:rPr>
            <w:rFonts w:cstheme="minorHAnsi"/>
            <w:sz w:val="22"/>
            <w:szCs w:val="22"/>
          </w:rPr>
          <w:t xml:space="preserve"> Salaam, Tanzania </w:t>
        </w:r>
      </w:ins>
    </w:p>
    <w:p w14:paraId="68D8D3EB" w14:textId="29894618" w:rsidR="00F94E09" w:rsidRPr="005170F5" w:rsidRDefault="00584FA7" w:rsidP="0029190B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Date:</w:t>
      </w:r>
      <w:ins w:id="6" w:author="Matthew Richmond" w:date="2018-10-03T21:02:00Z">
        <w:r w:rsidR="00FE2E2D">
          <w:rPr>
            <w:rFonts w:cstheme="minorHAnsi"/>
            <w:sz w:val="22"/>
            <w:szCs w:val="22"/>
          </w:rPr>
          <w:t xml:space="preserve"> 3 October 2018</w:t>
        </w:r>
      </w:ins>
    </w:p>
    <w:p w14:paraId="75791704" w14:textId="77777777" w:rsidR="0029190B" w:rsidRPr="005170F5" w:rsidRDefault="0029190B" w:rsidP="0029190B">
      <w:pPr>
        <w:pStyle w:val="ListParagraph"/>
        <w:rPr>
          <w:rFonts w:cstheme="minorHAnsi"/>
          <w:sz w:val="22"/>
          <w:szCs w:val="22"/>
        </w:rPr>
      </w:pPr>
    </w:p>
    <w:p w14:paraId="7605A850" w14:textId="3F616922" w:rsidR="005E4F42" w:rsidRPr="005170F5" w:rsidRDefault="0029190B">
      <w:pPr>
        <w:rPr>
          <w:rFonts w:cstheme="minorHAnsi"/>
          <w:sz w:val="22"/>
          <w:szCs w:val="22"/>
        </w:rPr>
      </w:pPr>
      <w:r w:rsidRPr="005170F5">
        <w:rPr>
          <w:rFonts w:cstheme="minorHAnsi"/>
          <w:b/>
          <w:sz w:val="22"/>
          <w:szCs w:val="22"/>
        </w:rPr>
        <w:t>Table 1</w:t>
      </w:r>
      <w:r w:rsidRPr="005170F5">
        <w:rPr>
          <w:rFonts w:cstheme="minorHAnsi"/>
          <w:sz w:val="22"/>
          <w:szCs w:val="22"/>
        </w:rPr>
        <w:t xml:space="preserve">: Data on </w:t>
      </w:r>
      <w:r w:rsidR="00A33D12">
        <w:rPr>
          <w:rFonts w:cstheme="minorHAnsi"/>
          <w:sz w:val="22"/>
          <w:szCs w:val="22"/>
        </w:rPr>
        <w:t>oil and gas</w:t>
      </w:r>
      <w:r w:rsidRPr="005170F5">
        <w:rPr>
          <w:rFonts w:cstheme="minorHAnsi"/>
          <w:sz w:val="22"/>
          <w:szCs w:val="22"/>
        </w:rPr>
        <w:t xml:space="preserve"> </w:t>
      </w:r>
      <w:r w:rsidR="0090373F" w:rsidRPr="005170F5">
        <w:rPr>
          <w:rFonts w:cstheme="minorHAnsi"/>
          <w:sz w:val="22"/>
          <w:szCs w:val="22"/>
        </w:rPr>
        <w:t>activi</w:t>
      </w:r>
      <w:r w:rsidR="0090373F">
        <w:rPr>
          <w:rFonts w:cstheme="minorHAnsi"/>
          <w:sz w:val="22"/>
          <w:szCs w:val="22"/>
        </w:rPr>
        <w:t xml:space="preserve">ties </w:t>
      </w:r>
      <w:r w:rsidR="0090373F" w:rsidRPr="005170F5">
        <w:rPr>
          <w:rFonts w:cstheme="minorHAnsi"/>
          <w:sz w:val="22"/>
          <w:szCs w:val="22"/>
        </w:rPr>
        <w:t>per</w:t>
      </w:r>
      <w:r w:rsidRPr="005170F5">
        <w:rPr>
          <w:rFonts w:cstheme="minorHAnsi"/>
          <w:sz w:val="22"/>
          <w:szCs w:val="22"/>
        </w:rPr>
        <w:t xml:space="preserve"> region/ district and catch landed in Tanzania.</w:t>
      </w:r>
    </w:p>
    <w:tbl>
      <w:tblPr>
        <w:tblStyle w:val="TableGrid"/>
        <w:tblW w:w="14709" w:type="dxa"/>
        <w:tblLook w:val="04A0" w:firstRow="1" w:lastRow="0" w:firstColumn="1" w:lastColumn="0" w:noHBand="0" w:noVBand="1"/>
      </w:tblPr>
      <w:tblGrid>
        <w:gridCol w:w="1555"/>
        <w:gridCol w:w="2693"/>
        <w:gridCol w:w="1417"/>
        <w:gridCol w:w="4366"/>
        <w:gridCol w:w="1418"/>
        <w:gridCol w:w="3260"/>
      </w:tblGrid>
      <w:tr w:rsidR="005F6FC8" w:rsidRPr="00F94E09" w14:paraId="482D28F8" w14:textId="77777777" w:rsidTr="00785262">
        <w:tc>
          <w:tcPr>
            <w:tcW w:w="1555" w:type="dxa"/>
          </w:tcPr>
          <w:p w14:paraId="0BB8E06C" w14:textId="7E8D0FEB" w:rsidR="005F6FC8" w:rsidRPr="00E76F43" w:rsidRDefault="005F6FC8" w:rsidP="00AB18A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76F43">
              <w:rPr>
                <w:rFonts w:cstheme="minorHAnsi"/>
                <w:b/>
                <w:sz w:val="22"/>
                <w:szCs w:val="22"/>
              </w:rPr>
              <w:t>Region</w:t>
            </w:r>
            <w:r w:rsidR="00E76F43">
              <w:rPr>
                <w:rFonts w:cstheme="minorHAnsi"/>
                <w:b/>
                <w:sz w:val="22"/>
                <w:szCs w:val="22"/>
              </w:rPr>
              <w:t xml:space="preserve"> </w:t>
            </w:r>
            <w:r w:rsidR="00E76F43">
              <w:rPr>
                <w:rFonts w:cstheme="minorHAnsi"/>
                <w:sz w:val="22"/>
                <w:szCs w:val="22"/>
              </w:rPr>
              <w:t>(</w:t>
            </w:r>
            <w:r w:rsidR="00584FA7">
              <w:rPr>
                <w:rFonts w:cstheme="minorHAnsi"/>
                <w:sz w:val="22"/>
                <w:szCs w:val="22"/>
              </w:rPr>
              <w:t>i.e.</w:t>
            </w:r>
            <w:r w:rsidR="00E76F43">
              <w:rPr>
                <w:rFonts w:cstheme="minorHAnsi"/>
                <w:sz w:val="22"/>
                <w:szCs w:val="22"/>
              </w:rPr>
              <w:t>, Dar es Salaam; Lindi; Mtwara; Pwani; Tanga; Pemba; Unguja)</w:t>
            </w:r>
          </w:p>
        </w:tc>
        <w:tc>
          <w:tcPr>
            <w:tcW w:w="2693" w:type="dxa"/>
          </w:tcPr>
          <w:p w14:paraId="4E86488E" w14:textId="5790251C" w:rsidR="005F6FC8" w:rsidRPr="00E76F43" w:rsidRDefault="000D5CD0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Target/</w:t>
            </w:r>
            <w:r w:rsidR="00584FA7">
              <w:rPr>
                <w:rFonts w:cstheme="minorHAnsi"/>
                <w:b/>
                <w:sz w:val="22"/>
                <w:szCs w:val="22"/>
              </w:rPr>
              <w:t>Affected areas</w:t>
            </w:r>
            <w:r w:rsidR="00A33D12">
              <w:rPr>
                <w:rFonts w:cstheme="minorHAnsi"/>
                <w:b/>
                <w:sz w:val="22"/>
                <w:szCs w:val="22"/>
              </w:rPr>
              <w:t xml:space="preserve"> (specific)</w:t>
            </w:r>
            <w:r>
              <w:rPr>
                <w:rFonts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14:paraId="2EEC4A51" w14:textId="2B0951C6" w:rsidR="005F6FC8" w:rsidRPr="00E76F43" w:rsidRDefault="005F6FC8" w:rsidP="00AB18A3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E76F43">
              <w:rPr>
                <w:rFonts w:cstheme="minorHAnsi"/>
                <w:b/>
                <w:sz w:val="22"/>
                <w:szCs w:val="22"/>
              </w:rPr>
              <w:t>Year</w:t>
            </w:r>
          </w:p>
        </w:tc>
        <w:tc>
          <w:tcPr>
            <w:tcW w:w="4366" w:type="dxa"/>
          </w:tcPr>
          <w:p w14:paraId="63322C97" w14:textId="4EE96F31" w:rsidR="005F6FC8" w:rsidRPr="00E76F43" w:rsidRDefault="005F6FC8" w:rsidP="00AB18A3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E76F43">
              <w:rPr>
                <w:rFonts w:cstheme="minorHAnsi"/>
                <w:b/>
                <w:sz w:val="22"/>
                <w:szCs w:val="22"/>
              </w:rPr>
              <w:t>Activity</w:t>
            </w:r>
          </w:p>
          <w:p w14:paraId="3E21F871" w14:textId="681B392C" w:rsidR="005F6FC8" w:rsidRPr="00E76F43" w:rsidRDefault="005F6FC8" w:rsidP="00AB18A3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E76F43">
              <w:rPr>
                <w:rFonts w:cstheme="minorHAnsi"/>
                <w:b/>
                <w:sz w:val="22"/>
                <w:szCs w:val="22"/>
              </w:rPr>
              <w:t>*</w:t>
            </w:r>
            <w:r w:rsidRPr="00F94E09">
              <w:rPr>
                <w:rFonts w:cstheme="minorHAnsi"/>
                <w:b/>
                <w:sz w:val="18"/>
                <w:szCs w:val="18"/>
              </w:rPr>
              <w:t>Please select the relevant activity.</w:t>
            </w:r>
          </w:p>
          <w:p w14:paraId="0621E126" w14:textId="735D06E4" w:rsidR="005F6FC8" w:rsidRPr="00E76F43" w:rsidRDefault="000D5CD0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sz w:val="20"/>
                <w:szCs w:val="20"/>
              </w:rPr>
              <w:t>On-going extraction a</w:t>
            </w:r>
            <w:r w:rsidRPr="00AE5B9A">
              <w:rPr>
                <w:rFonts w:cstheme="minorHAnsi"/>
                <w:sz w:val="20"/>
                <w:szCs w:val="20"/>
              </w:rPr>
              <w:t>ctivit</w:t>
            </w:r>
            <w:r>
              <w:rPr>
                <w:rFonts w:cstheme="minorHAnsi"/>
                <w:sz w:val="20"/>
                <w:szCs w:val="20"/>
              </w:rPr>
              <w:t>y (ies)</w:t>
            </w:r>
            <w:r w:rsidRPr="00AE5B9A">
              <w:rPr>
                <w:rFonts w:cstheme="minorHAnsi"/>
                <w:sz w:val="20"/>
                <w:szCs w:val="20"/>
              </w:rPr>
              <w:t xml:space="preserve">; </w:t>
            </w:r>
            <w:r w:rsidR="006D6E1C">
              <w:rPr>
                <w:rFonts w:cstheme="minorHAnsi"/>
                <w:sz w:val="20"/>
                <w:szCs w:val="20"/>
              </w:rPr>
              <w:t xml:space="preserve">Development </w:t>
            </w:r>
            <w:r>
              <w:rPr>
                <w:rFonts w:cstheme="minorHAnsi"/>
                <w:sz w:val="20"/>
                <w:szCs w:val="20"/>
              </w:rPr>
              <w:t>of infrastructure; Exploration/</w:t>
            </w:r>
            <w:r w:rsidRPr="00AE5B9A">
              <w:rPr>
                <w:rFonts w:cstheme="minorHAnsi"/>
                <w:sz w:val="20"/>
                <w:szCs w:val="20"/>
              </w:rPr>
              <w:t xml:space="preserve">Seismic tests ; </w:t>
            </w:r>
            <w:r>
              <w:rPr>
                <w:rFonts w:cstheme="minorHAnsi"/>
                <w:sz w:val="20"/>
                <w:szCs w:val="20"/>
              </w:rPr>
              <w:t xml:space="preserve">Planning </w:t>
            </w:r>
            <w:r w:rsidRPr="00AE5B9A">
              <w:rPr>
                <w:rFonts w:cstheme="minorHAnsi"/>
                <w:sz w:val="20"/>
                <w:szCs w:val="20"/>
              </w:rPr>
              <w:t xml:space="preserve">;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AE5B9A">
              <w:rPr>
                <w:rFonts w:cstheme="minorHAnsi"/>
                <w:sz w:val="20"/>
                <w:szCs w:val="20"/>
              </w:rPr>
              <w:t xml:space="preserve">o plans </w:t>
            </w:r>
            <w:r>
              <w:rPr>
                <w:rFonts w:cstheme="minorHAnsi"/>
                <w:sz w:val="20"/>
                <w:szCs w:val="20"/>
              </w:rPr>
              <w:t>/activity)</w:t>
            </w:r>
          </w:p>
        </w:tc>
        <w:tc>
          <w:tcPr>
            <w:tcW w:w="1418" w:type="dxa"/>
          </w:tcPr>
          <w:p w14:paraId="400E915D" w14:textId="10E9982A" w:rsidR="005F6FC8" w:rsidRPr="00E76F43" w:rsidRDefault="005F6FC8" w:rsidP="00AB18A3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E76F43">
              <w:rPr>
                <w:rFonts w:cstheme="minorHAnsi"/>
                <w:b/>
                <w:sz w:val="22"/>
                <w:szCs w:val="22"/>
              </w:rPr>
              <w:t xml:space="preserve">Frequency of </w:t>
            </w:r>
            <w:r w:rsidR="0046414A" w:rsidRPr="00E76F43">
              <w:rPr>
                <w:rFonts w:cstheme="minorHAnsi"/>
                <w:b/>
                <w:sz w:val="22"/>
                <w:szCs w:val="22"/>
              </w:rPr>
              <w:t xml:space="preserve">activity </w:t>
            </w:r>
            <w:r w:rsidRPr="00E76F43">
              <w:rPr>
                <w:rFonts w:cstheme="minorHAnsi"/>
                <w:b/>
                <w:sz w:val="22"/>
                <w:szCs w:val="22"/>
              </w:rPr>
              <w:t>occurrence per year</w:t>
            </w:r>
            <w:r w:rsidR="0046414A" w:rsidRPr="00E76F43">
              <w:rPr>
                <w:rFonts w:cstheme="minorHAnsi"/>
                <w:b/>
                <w:sz w:val="22"/>
                <w:szCs w:val="22"/>
              </w:rPr>
              <w:t>.</w:t>
            </w:r>
          </w:p>
          <w:p w14:paraId="109A47B4" w14:textId="6F70DADB" w:rsidR="005F6FC8" w:rsidRPr="00E76F43" w:rsidRDefault="005F6FC8" w:rsidP="00AB18A3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3F86A1B0" w14:textId="77777777" w:rsidR="005F6FC8" w:rsidRPr="00E76F43" w:rsidRDefault="000F4E8A" w:rsidP="00AB18A3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E76F43">
              <w:rPr>
                <w:rFonts w:cstheme="minorHAnsi"/>
                <w:b/>
                <w:sz w:val="22"/>
                <w:szCs w:val="22"/>
              </w:rPr>
              <w:t>Rate the impact of the activity on biodiversity (Habitats and species)</w:t>
            </w:r>
          </w:p>
          <w:p w14:paraId="09BD8F3F" w14:textId="3ABAAC98" w:rsidR="000F4E8A" w:rsidRPr="00E76F43" w:rsidRDefault="000F4E8A" w:rsidP="00AB18A3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E76F43">
              <w:rPr>
                <w:rFonts w:cstheme="minorHAnsi"/>
                <w:b/>
                <w:sz w:val="22"/>
                <w:szCs w:val="22"/>
              </w:rPr>
              <w:t>*Scale of 1 – 5</w:t>
            </w:r>
          </w:p>
        </w:tc>
      </w:tr>
      <w:tr w:rsidR="00EB6B44" w:rsidRPr="005170F5" w14:paraId="58CE9B6A" w14:textId="77777777" w:rsidTr="00785262">
        <w:tc>
          <w:tcPr>
            <w:tcW w:w="1555" w:type="dxa"/>
          </w:tcPr>
          <w:p w14:paraId="75FBDF6C" w14:textId="77777777" w:rsidR="00EB6B44" w:rsidRPr="005170F5" w:rsidRDefault="00EB6B44" w:rsidP="009B655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Tanga</w:t>
            </w:r>
          </w:p>
        </w:tc>
        <w:tc>
          <w:tcPr>
            <w:tcW w:w="2693" w:type="dxa"/>
          </w:tcPr>
          <w:p w14:paraId="5AB72AF1" w14:textId="05177BF8" w:rsidR="00EB6B44" w:rsidRPr="005170F5" w:rsidRDefault="006C3E75" w:rsidP="009B655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Inshore waters</w:t>
            </w:r>
          </w:p>
        </w:tc>
        <w:tc>
          <w:tcPr>
            <w:tcW w:w="1417" w:type="dxa"/>
          </w:tcPr>
          <w:p w14:paraId="3FF7515E" w14:textId="5F886314" w:rsidR="00EB6B44" w:rsidRPr="005170F5" w:rsidRDefault="00765F57" w:rsidP="009B655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2006</w:t>
            </w:r>
          </w:p>
        </w:tc>
        <w:tc>
          <w:tcPr>
            <w:tcW w:w="4366" w:type="dxa"/>
          </w:tcPr>
          <w:p w14:paraId="0DF9599E" w14:textId="39E55D06" w:rsidR="00EB6B44" w:rsidRPr="005170F5" w:rsidRDefault="00785262" w:rsidP="009B655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0.5 T</w:t>
            </w:r>
            <w:r w:rsidR="006C3E75">
              <w:rPr>
                <w:rFonts w:cstheme="minorHAnsi"/>
                <w:sz w:val="22"/>
                <w:szCs w:val="22"/>
              </w:rPr>
              <w:t>ransition zone seismic</w:t>
            </w:r>
          </w:p>
        </w:tc>
        <w:tc>
          <w:tcPr>
            <w:tcW w:w="1418" w:type="dxa"/>
          </w:tcPr>
          <w:p w14:paraId="31EFCD67" w14:textId="7AA85D29" w:rsidR="00EB6B44" w:rsidRPr="005170F5" w:rsidRDefault="006C3E75" w:rsidP="009B655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57A7BB70" w14:textId="54928F6C" w:rsidR="00EB6B44" w:rsidRPr="005170F5" w:rsidRDefault="00785262" w:rsidP="009B655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EB6B44" w:rsidRPr="005170F5" w14:paraId="54CFAE0B" w14:textId="77777777" w:rsidTr="00785262">
        <w:tc>
          <w:tcPr>
            <w:tcW w:w="1555" w:type="dxa"/>
          </w:tcPr>
          <w:p w14:paraId="20B99702" w14:textId="77777777" w:rsidR="00EB6B44" w:rsidRDefault="00EB6B4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0AE2E76B" w14:textId="70FB9D5A" w:rsidR="00EB6B44" w:rsidRPr="00765F57" w:rsidRDefault="006C3E7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765F57">
              <w:rPr>
                <w:rFonts w:cstheme="minorHAnsi"/>
                <w:color w:val="FF0000"/>
                <w:sz w:val="22"/>
                <w:szCs w:val="22"/>
              </w:rPr>
              <w:t>Pemba Channel</w:t>
            </w:r>
          </w:p>
        </w:tc>
        <w:tc>
          <w:tcPr>
            <w:tcW w:w="1417" w:type="dxa"/>
          </w:tcPr>
          <w:p w14:paraId="3DD4B67C" w14:textId="689E71C2" w:rsidR="00EB6B44" w:rsidRPr="00765F57" w:rsidRDefault="0078526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2016</w:t>
            </w:r>
          </w:p>
        </w:tc>
        <w:tc>
          <w:tcPr>
            <w:tcW w:w="4366" w:type="dxa"/>
          </w:tcPr>
          <w:p w14:paraId="246978E2" w14:textId="545C5D9F" w:rsidR="00EB6B44" w:rsidRPr="00765F57" w:rsidRDefault="0078526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0.5 O</w:t>
            </w:r>
            <w:r w:rsidR="006C3E75" w:rsidRPr="00765F57">
              <w:rPr>
                <w:rFonts w:cstheme="minorHAnsi"/>
                <w:color w:val="FF0000"/>
                <w:sz w:val="22"/>
                <w:szCs w:val="22"/>
              </w:rPr>
              <w:t>ffshore exploration drilling</w:t>
            </w:r>
          </w:p>
        </w:tc>
        <w:tc>
          <w:tcPr>
            <w:tcW w:w="1418" w:type="dxa"/>
          </w:tcPr>
          <w:p w14:paraId="7D4F34AA" w14:textId="7FD071BD" w:rsidR="00EB6B44" w:rsidRPr="00765F57" w:rsidRDefault="006C3E7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765F57">
              <w:rPr>
                <w:rFonts w:cstheme="minorHAnsi"/>
                <w:color w:val="FF0000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62A4514C" w14:textId="5CE629DE" w:rsidR="00EB6B44" w:rsidRPr="00765F57" w:rsidRDefault="006C3E7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765F57">
              <w:rPr>
                <w:rFonts w:cstheme="minorHAnsi"/>
                <w:color w:val="FF0000"/>
                <w:sz w:val="22"/>
                <w:szCs w:val="22"/>
              </w:rPr>
              <w:t>Not certain if it ever took place</w:t>
            </w:r>
          </w:p>
        </w:tc>
      </w:tr>
      <w:tr w:rsidR="00EB6B44" w:rsidRPr="005170F5" w14:paraId="264666BB" w14:textId="77777777" w:rsidTr="00785262">
        <w:tc>
          <w:tcPr>
            <w:tcW w:w="1555" w:type="dxa"/>
          </w:tcPr>
          <w:p w14:paraId="299FA8DD" w14:textId="77777777" w:rsidR="00EB6B44" w:rsidRDefault="00EB6B4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6D1DE42C" w14:textId="280AF7B0" w:rsidR="00EB6B44" w:rsidRPr="00785262" w:rsidRDefault="006C3E75">
            <w:pPr>
              <w:rPr>
                <w:rFonts w:cstheme="minorHAnsi"/>
                <w:color w:val="FF0000"/>
                <w:sz w:val="22"/>
                <w:szCs w:val="22"/>
              </w:rPr>
            </w:pPr>
            <w:proofErr w:type="spellStart"/>
            <w:r w:rsidRPr="00785262">
              <w:rPr>
                <w:rFonts w:cstheme="minorHAnsi"/>
                <w:color w:val="FF0000"/>
                <w:sz w:val="22"/>
                <w:szCs w:val="22"/>
              </w:rPr>
              <w:t>Chongoleani</w:t>
            </w:r>
            <w:proofErr w:type="spellEnd"/>
            <w:r w:rsidRPr="00785262">
              <w:rPr>
                <w:rFonts w:cstheme="minorHAnsi"/>
                <w:color w:val="FF0000"/>
                <w:sz w:val="22"/>
                <w:szCs w:val="22"/>
              </w:rPr>
              <w:t xml:space="preserve"> Peninsula</w:t>
            </w:r>
          </w:p>
        </w:tc>
        <w:tc>
          <w:tcPr>
            <w:tcW w:w="1417" w:type="dxa"/>
          </w:tcPr>
          <w:p w14:paraId="2EC76D89" w14:textId="47CCF646" w:rsidR="00EB6B44" w:rsidRPr="00785262" w:rsidRDefault="006C3E7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785262">
              <w:rPr>
                <w:rFonts w:cstheme="minorHAnsi"/>
                <w:color w:val="FF0000"/>
                <w:sz w:val="22"/>
                <w:szCs w:val="22"/>
              </w:rPr>
              <w:t xml:space="preserve">2019 </w:t>
            </w:r>
          </w:p>
        </w:tc>
        <w:tc>
          <w:tcPr>
            <w:tcW w:w="4366" w:type="dxa"/>
          </w:tcPr>
          <w:p w14:paraId="33C1FCDC" w14:textId="4F23936B" w:rsidR="00EB6B44" w:rsidRPr="00785262" w:rsidRDefault="00785262" w:rsidP="0078526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1.0</w:t>
            </w:r>
            <w:r w:rsidR="006C3E75" w:rsidRPr="00785262">
              <w:rPr>
                <w:rFonts w:cstheme="minorHAnsi"/>
                <w:color w:val="FF0000"/>
                <w:sz w:val="22"/>
                <w:szCs w:val="22"/>
              </w:rPr>
              <w:t xml:space="preserve"> Proposed Uganda Crude Oil export terminal</w:t>
            </w:r>
          </w:p>
        </w:tc>
        <w:tc>
          <w:tcPr>
            <w:tcW w:w="1418" w:type="dxa"/>
          </w:tcPr>
          <w:p w14:paraId="340E4077" w14:textId="681BEF5D" w:rsidR="00EB6B44" w:rsidRPr="00785262" w:rsidRDefault="006C3E7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785262">
              <w:rPr>
                <w:rFonts w:cstheme="minorHAnsi"/>
                <w:color w:val="FF0000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21CBE615" w14:textId="1E6A21C6" w:rsidR="00EB6B44" w:rsidRPr="00785262" w:rsidRDefault="00785262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785262">
              <w:rPr>
                <w:rFonts w:cstheme="minorHAnsi"/>
                <w:color w:val="FF0000"/>
                <w:sz w:val="22"/>
                <w:szCs w:val="22"/>
              </w:rPr>
              <w:t>ESIA coming to a close now</w:t>
            </w:r>
          </w:p>
        </w:tc>
      </w:tr>
      <w:tr w:rsidR="00EB6B44" w:rsidRPr="005170F5" w14:paraId="2E0EC66F" w14:textId="77777777" w:rsidTr="00785262">
        <w:tc>
          <w:tcPr>
            <w:tcW w:w="1555" w:type="dxa"/>
          </w:tcPr>
          <w:p w14:paraId="414EDA11" w14:textId="67CE9811" w:rsidR="00EB6B44" w:rsidRDefault="00785262" w:rsidP="009B655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Dar es Salaam</w:t>
            </w:r>
          </w:p>
        </w:tc>
        <w:tc>
          <w:tcPr>
            <w:tcW w:w="2693" w:type="dxa"/>
          </w:tcPr>
          <w:p w14:paraId="09109AA4" w14:textId="116AE5BA" w:rsidR="00EB6B44" w:rsidRPr="005170F5" w:rsidRDefault="006C3E75" w:rsidP="009B655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Offshore Block 7</w:t>
            </w:r>
          </w:p>
        </w:tc>
        <w:tc>
          <w:tcPr>
            <w:tcW w:w="1417" w:type="dxa"/>
          </w:tcPr>
          <w:p w14:paraId="5D093E99" w14:textId="79BA446A" w:rsidR="00EB6B44" w:rsidRPr="005170F5" w:rsidRDefault="00785262" w:rsidP="009B655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2014</w:t>
            </w:r>
          </w:p>
        </w:tc>
        <w:tc>
          <w:tcPr>
            <w:tcW w:w="4366" w:type="dxa"/>
          </w:tcPr>
          <w:p w14:paraId="46B35630" w14:textId="1140FA52" w:rsidR="00EB6B44" w:rsidRPr="005170F5" w:rsidRDefault="00785262" w:rsidP="009B655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0.5 Exploration drilling</w:t>
            </w:r>
          </w:p>
        </w:tc>
        <w:tc>
          <w:tcPr>
            <w:tcW w:w="1418" w:type="dxa"/>
          </w:tcPr>
          <w:p w14:paraId="68FE4AC6" w14:textId="541B035D" w:rsidR="00EB6B44" w:rsidRPr="005170F5" w:rsidRDefault="00785262" w:rsidP="009B655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7E8777E0" w14:textId="1594F93B" w:rsidR="00EB6B44" w:rsidRPr="005170F5" w:rsidRDefault="00785262" w:rsidP="009B655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85262" w:rsidRPr="005170F5" w14:paraId="614E406D" w14:textId="77777777" w:rsidTr="00785262">
        <w:tc>
          <w:tcPr>
            <w:tcW w:w="1555" w:type="dxa"/>
          </w:tcPr>
          <w:p w14:paraId="1F604F60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4CD1D87C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296AF93F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66" w:type="dxa"/>
          </w:tcPr>
          <w:p w14:paraId="07E8A475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2F9C352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42C6D7B6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B6B44" w:rsidRPr="005170F5" w14:paraId="4C635694" w14:textId="77777777" w:rsidTr="00785262">
        <w:tc>
          <w:tcPr>
            <w:tcW w:w="1555" w:type="dxa"/>
          </w:tcPr>
          <w:p w14:paraId="1C08D1E5" w14:textId="1D940F48" w:rsidR="00EB6B44" w:rsidRDefault="00785262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Pwani</w:t>
            </w:r>
            <w:proofErr w:type="spellEnd"/>
          </w:p>
        </w:tc>
        <w:tc>
          <w:tcPr>
            <w:tcW w:w="2693" w:type="dxa"/>
          </w:tcPr>
          <w:p w14:paraId="1968FFE8" w14:textId="4AE49AD4" w:rsidR="00EB6B44" w:rsidRPr="005170F5" w:rsidRDefault="006C3E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Offshore Block 5</w:t>
            </w:r>
          </w:p>
        </w:tc>
        <w:tc>
          <w:tcPr>
            <w:tcW w:w="1417" w:type="dxa"/>
          </w:tcPr>
          <w:p w14:paraId="6C2E2638" w14:textId="3D55A289" w:rsidR="00EB6B44" w:rsidRPr="005170F5" w:rsidRDefault="00765F5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2006</w:t>
            </w:r>
          </w:p>
        </w:tc>
        <w:tc>
          <w:tcPr>
            <w:tcW w:w="4366" w:type="dxa"/>
          </w:tcPr>
          <w:p w14:paraId="417D225D" w14:textId="194939F6" w:rsidR="00EB6B44" w:rsidRPr="005170F5" w:rsidRDefault="00765F5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0.5 Block-wide seismic</w:t>
            </w:r>
          </w:p>
        </w:tc>
        <w:tc>
          <w:tcPr>
            <w:tcW w:w="1418" w:type="dxa"/>
          </w:tcPr>
          <w:p w14:paraId="789C128A" w14:textId="2B5CE832" w:rsidR="00EB6B44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16802049" w14:textId="0F29FB7E" w:rsidR="00EB6B44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EB6B44" w:rsidRPr="005170F5" w14:paraId="34C84701" w14:textId="77777777" w:rsidTr="00785262">
        <w:tc>
          <w:tcPr>
            <w:tcW w:w="1555" w:type="dxa"/>
          </w:tcPr>
          <w:p w14:paraId="3753A31E" w14:textId="77777777" w:rsidR="00EB6B44" w:rsidRDefault="00EB6B4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1EA59955" w14:textId="7E9D6225" w:rsidR="00EB6B44" w:rsidRPr="005170F5" w:rsidRDefault="006C3E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Offshore Block </w:t>
            </w:r>
            <w:r w:rsidR="00765F57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1417" w:type="dxa"/>
          </w:tcPr>
          <w:p w14:paraId="51F806C7" w14:textId="76CB0FE9" w:rsidR="00EB6B44" w:rsidRPr="005170F5" w:rsidRDefault="00765F5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2011</w:t>
            </w:r>
          </w:p>
        </w:tc>
        <w:tc>
          <w:tcPr>
            <w:tcW w:w="4366" w:type="dxa"/>
          </w:tcPr>
          <w:p w14:paraId="3328E346" w14:textId="672E6231" w:rsidR="00EB6B44" w:rsidRPr="005170F5" w:rsidRDefault="00765F5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0.5 Exploration drilling</w:t>
            </w:r>
          </w:p>
        </w:tc>
        <w:tc>
          <w:tcPr>
            <w:tcW w:w="1418" w:type="dxa"/>
          </w:tcPr>
          <w:p w14:paraId="42A3CC3F" w14:textId="26447EBD" w:rsidR="00EB6B44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20DF623B" w14:textId="58A1C6F2" w:rsidR="00EB6B44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65F57" w:rsidRPr="005170F5" w14:paraId="1DDC1146" w14:textId="77777777" w:rsidTr="00785262">
        <w:tc>
          <w:tcPr>
            <w:tcW w:w="1555" w:type="dxa"/>
          </w:tcPr>
          <w:p w14:paraId="708B975D" w14:textId="77777777" w:rsidR="00765F57" w:rsidRDefault="00765F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3AAD9E" w14:textId="57C7EDDC" w:rsidR="00765F57" w:rsidRPr="005170F5" w:rsidRDefault="00765F5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Offshore Block 6</w:t>
            </w:r>
          </w:p>
        </w:tc>
        <w:tc>
          <w:tcPr>
            <w:tcW w:w="1417" w:type="dxa"/>
          </w:tcPr>
          <w:p w14:paraId="0423505B" w14:textId="46D22E7D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2013</w:t>
            </w:r>
          </w:p>
        </w:tc>
        <w:tc>
          <w:tcPr>
            <w:tcW w:w="4366" w:type="dxa"/>
          </w:tcPr>
          <w:p w14:paraId="59CE713F" w14:textId="44714E4D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0.75 Exploration drilling</w:t>
            </w:r>
          </w:p>
        </w:tc>
        <w:tc>
          <w:tcPr>
            <w:tcW w:w="1418" w:type="dxa"/>
          </w:tcPr>
          <w:p w14:paraId="5FDB74F2" w14:textId="2CBED175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012259CF" w14:textId="515A1844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65F57" w:rsidRPr="005170F5" w14:paraId="1D3E72DE" w14:textId="77777777" w:rsidTr="00785262">
        <w:tc>
          <w:tcPr>
            <w:tcW w:w="1555" w:type="dxa"/>
          </w:tcPr>
          <w:p w14:paraId="114055DD" w14:textId="77777777" w:rsidR="00765F57" w:rsidRDefault="00765F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6C2ABB4D" w14:textId="28EF9F19" w:rsidR="00765F57" w:rsidRPr="005170F5" w:rsidRDefault="00765F5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Offshore Block </w:t>
            </w:r>
            <w:r w:rsidR="00785262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1417" w:type="dxa"/>
          </w:tcPr>
          <w:p w14:paraId="3E6065C5" w14:textId="0BB73902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2014</w:t>
            </w:r>
          </w:p>
        </w:tc>
        <w:tc>
          <w:tcPr>
            <w:tcW w:w="4366" w:type="dxa"/>
          </w:tcPr>
          <w:p w14:paraId="132D0685" w14:textId="232C68B9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0.75 Exploration drilling</w:t>
            </w:r>
          </w:p>
        </w:tc>
        <w:tc>
          <w:tcPr>
            <w:tcW w:w="1418" w:type="dxa"/>
          </w:tcPr>
          <w:p w14:paraId="415FC886" w14:textId="2F764335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129C9CF7" w14:textId="0861C731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85262" w:rsidRPr="005170F5" w14:paraId="550A5952" w14:textId="77777777" w:rsidTr="00785262">
        <w:tc>
          <w:tcPr>
            <w:tcW w:w="1555" w:type="dxa"/>
          </w:tcPr>
          <w:p w14:paraId="1924ED8C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38B9C05E" w14:textId="77777777" w:rsidR="00785262" w:rsidRDefault="00785262" w:rsidP="00765F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915ABF1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66" w:type="dxa"/>
          </w:tcPr>
          <w:p w14:paraId="5F721590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14:paraId="36B22D6C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6C856897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F6FC8" w:rsidRPr="005170F5" w14:paraId="07A9A40C" w14:textId="77777777" w:rsidTr="00785262">
        <w:tc>
          <w:tcPr>
            <w:tcW w:w="1555" w:type="dxa"/>
          </w:tcPr>
          <w:p w14:paraId="09249464" w14:textId="6E6DB1F2" w:rsidR="005F6FC8" w:rsidRPr="005170F5" w:rsidRDefault="00F94E09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Lindi</w:t>
            </w:r>
            <w:proofErr w:type="spellEnd"/>
          </w:p>
        </w:tc>
        <w:tc>
          <w:tcPr>
            <w:tcW w:w="2693" w:type="dxa"/>
          </w:tcPr>
          <w:p w14:paraId="5B5D6411" w14:textId="1ABE38B2" w:rsidR="005F6FC8" w:rsidRPr="005170F5" w:rsidRDefault="006C3E75" w:rsidP="00765F57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Songo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Songo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r w:rsidR="00765F57">
              <w:rPr>
                <w:rFonts w:cstheme="minorHAnsi"/>
                <w:sz w:val="22"/>
                <w:szCs w:val="22"/>
              </w:rPr>
              <w:t>Island</w:t>
            </w:r>
          </w:p>
        </w:tc>
        <w:tc>
          <w:tcPr>
            <w:tcW w:w="1417" w:type="dxa"/>
          </w:tcPr>
          <w:p w14:paraId="72CCB8AE" w14:textId="7479472D" w:rsidR="005F6FC8" w:rsidRPr="005170F5" w:rsidRDefault="009B655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2004</w:t>
            </w:r>
          </w:p>
        </w:tc>
        <w:tc>
          <w:tcPr>
            <w:tcW w:w="4366" w:type="dxa"/>
          </w:tcPr>
          <w:p w14:paraId="634AA70B" w14:textId="247CB6D2" w:rsidR="005F6FC8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0.75 C</w:t>
            </w:r>
            <w:r w:rsidR="009B6558">
              <w:rPr>
                <w:rFonts w:cstheme="minorHAnsi"/>
                <w:sz w:val="22"/>
                <w:szCs w:val="22"/>
              </w:rPr>
              <w:t>onstruction of GPP</w:t>
            </w:r>
            <w:r w:rsidR="00765F57">
              <w:rPr>
                <w:rFonts w:cstheme="minorHAnsi"/>
                <w:sz w:val="22"/>
                <w:szCs w:val="22"/>
              </w:rPr>
              <w:t xml:space="preserve"> completed</w:t>
            </w:r>
          </w:p>
        </w:tc>
        <w:tc>
          <w:tcPr>
            <w:tcW w:w="1418" w:type="dxa"/>
          </w:tcPr>
          <w:p w14:paraId="28D4D2AB" w14:textId="66FD0997" w:rsidR="005F6FC8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07A2B295" w14:textId="2A235827" w:rsidR="005F6FC8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65F57" w:rsidRPr="005170F5" w14:paraId="15A80198" w14:textId="77777777" w:rsidTr="00785262">
        <w:tc>
          <w:tcPr>
            <w:tcW w:w="1555" w:type="dxa"/>
          </w:tcPr>
          <w:p w14:paraId="36FD862B" w14:textId="77777777" w:rsidR="00765F57" w:rsidRDefault="00765F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3710E05C" w14:textId="402BE9A1" w:rsidR="00765F57" w:rsidRDefault="00765F57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Songo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Songo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Archipelago</w:t>
            </w:r>
          </w:p>
        </w:tc>
        <w:tc>
          <w:tcPr>
            <w:tcW w:w="1417" w:type="dxa"/>
          </w:tcPr>
          <w:p w14:paraId="1D7C00DE" w14:textId="74AE0C92" w:rsidR="00765F57" w:rsidRPr="005170F5" w:rsidRDefault="00765F5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2005</w:t>
            </w:r>
          </w:p>
        </w:tc>
        <w:tc>
          <w:tcPr>
            <w:tcW w:w="4366" w:type="dxa"/>
          </w:tcPr>
          <w:p w14:paraId="3939F727" w14:textId="32B41065" w:rsidR="00765F57" w:rsidRPr="005170F5" w:rsidRDefault="00765F5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0.5 Inshore seismic </w:t>
            </w:r>
          </w:p>
        </w:tc>
        <w:tc>
          <w:tcPr>
            <w:tcW w:w="1418" w:type="dxa"/>
          </w:tcPr>
          <w:p w14:paraId="7FCB56F9" w14:textId="1465CEAF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36D49D6C" w14:textId="28F9903C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65F57" w:rsidRPr="005170F5" w14:paraId="329CFD3A" w14:textId="77777777" w:rsidTr="00785262">
        <w:tc>
          <w:tcPr>
            <w:tcW w:w="1555" w:type="dxa"/>
          </w:tcPr>
          <w:p w14:paraId="66D74733" w14:textId="77777777" w:rsidR="00765F57" w:rsidRDefault="00765F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6BD3598C" w14:textId="0AEFA51C" w:rsidR="00765F57" w:rsidRDefault="00765F57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Songo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Songo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Archipelago</w:t>
            </w:r>
          </w:p>
        </w:tc>
        <w:tc>
          <w:tcPr>
            <w:tcW w:w="1417" w:type="dxa"/>
          </w:tcPr>
          <w:p w14:paraId="261F50E3" w14:textId="4DDC18EC" w:rsidR="00765F57" w:rsidRPr="005170F5" w:rsidRDefault="00765F5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2006</w:t>
            </w:r>
          </w:p>
        </w:tc>
        <w:tc>
          <w:tcPr>
            <w:tcW w:w="4366" w:type="dxa"/>
          </w:tcPr>
          <w:p w14:paraId="1A6EE637" w14:textId="0FB4FE43" w:rsidR="00765F57" w:rsidRPr="005170F5" w:rsidRDefault="00765F5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0.5 Inshore seismic</w:t>
            </w:r>
          </w:p>
        </w:tc>
        <w:tc>
          <w:tcPr>
            <w:tcW w:w="1418" w:type="dxa"/>
          </w:tcPr>
          <w:p w14:paraId="2B8285FA" w14:textId="20B6C779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495A91ED" w14:textId="091F0CE4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65F57" w:rsidRPr="005170F5" w14:paraId="02F3B0F6" w14:textId="77777777" w:rsidTr="00785262">
        <w:tc>
          <w:tcPr>
            <w:tcW w:w="1555" w:type="dxa"/>
          </w:tcPr>
          <w:p w14:paraId="56C8DC36" w14:textId="77777777" w:rsidR="00765F57" w:rsidRDefault="00765F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72B4F9C7" w14:textId="269DE5EF" w:rsidR="00765F57" w:rsidRDefault="00765F57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Songo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Songo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Island</w:t>
            </w:r>
          </w:p>
        </w:tc>
        <w:tc>
          <w:tcPr>
            <w:tcW w:w="1417" w:type="dxa"/>
          </w:tcPr>
          <w:p w14:paraId="23DF324B" w14:textId="2D8B12BA" w:rsidR="00765F57" w:rsidRPr="005170F5" w:rsidRDefault="00765F5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2008</w:t>
            </w:r>
          </w:p>
        </w:tc>
        <w:tc>
          <w:tcPr>
            <w:tcW w:w="4366" w:type="dxa"/>
          </w:tcPr>
          <w:p w14:paraId="44992968" w14:textId="6A992405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0.75 D</w:t>
            </w:r>
            <w:r w:rsidR="00765F57">
              <w:rPr>
                <w:rFonts w:cstheme="minorHAnsi"/>
                <w:sz w:val="22"/>
                <w:szCs w:val="22"/>
              </w:rPr>
              <w:t>evelopment drilling</w:t>
            </w:r>
          </w:p>
        </w:tc>
        <w:tc>
          <w:tcPr>
            <w:tcW w:w="1418" w:type="dxa"/>
          </w:tcPr>
          <w:p w14:paraId="42D66388" w14:textId="1F0F33C4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35B52FB3" w14:textId="073E380F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65F57" w:rsidRPr="005170F5" w14:paraId="6E9A9AB3" w14:textId="77777777" w:rsidTr="00785262">
        <w:tc>
          <w:tcPr>
            <w:tcW w:w="1555" w:type="dxa"/>
          </w:tcPr>
          <w:p w14:paraId="5766B669" w14:textId="77777777" w:rsidR="00765F57" w:rsidRDefault="00765F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1A70B795" w14:textId="2878F580" w:rsidR="00765F57" w:rsidRDefault="00765F57" w:rsidP="00765F57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Songo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Songo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Island</w:t>
            </w:r>
          </w:p>
        </w:tc>
        <w:tc>
          <w:tcPr>
            <w:tcW w:w="1417" w:type="dxa"/>
          </w:tcPr>
          <w:p w14:paraId="713F9602" w14:textId="37346840" w:rsidR="00765F57" w:rsidRPr="005170F5" w:rsidRDefault="00765F5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2010</w:t>
            </w:r>
          </w:p>
        </w:tc>
        <w:tc>
          <w:tcPr>
            <w:tcW w:w="4366" w:type="dxa"/>
          </w:tcPr>
          <w:p w14:paraId="2F6AC47D" w14:textId="173B2282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0.5 E</w:t>
            </w:r>
            <w:r w:rsidR="00765F57">
              <w:rPr>
                <w:rFonts w:cstheme="minorHAnsi"/>
                <w:sz w:val="22"/>
                <w:szCs w:val="22"/>
              </w:rPr>
              <w:t>xploration drilling</w:t>
            </w:r>
          </w:p>
        </w:tc>
        <w:tc>
          <w:tcPr>
            <w:tcW w:w="1418" w:type="dxa"/>
          </w:tcPr>
          <w:p w14:paraId="2E00A955" w14:textId="2541B2A2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6A6CE503" w14:textId="78F957E2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65F57" w:rsidRPr="005170F5" w14:paraId="5BC21F43" w14:textId="77777777" w:rsidTr="00785262">
        <w:tc>
          <w:tcPr>
            <w:tcW w:w="1555" w:type="dxa"/>
          </w:tcPr>
          <w:p w14:paraId="03FA38EB" w14:textId="77777777" w:rsidR="00765F57" w:rsidRDefault="00765F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31664A91" w14:textId="5F9DB40B" w:rsidR="00765F57" w:rsidRDefault="00765F57" w:rsidP="00765F57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Songo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Songo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Island</w:t>
            </w:r>
          </w:p>
        </w:tc>
        <w:tc>
          <w:tcPr>
            <w:tcW w:w="1417" w:type="dxa"/>
          </w:tcPr>
          <w:p w14:paraId="3C47632F" w14:textId="4011021B" w:rsidR="00765F57" w:rsidRPr="005170F5" w:rsidRDefault="00765F5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2010</w:t>
            </w:r>
          </w:p>
        </w:tc>
        <w:tc>
          <w:tcPr>
            <w:tcW w:w="4366" w:type="dxa"/>
          </w:tcPr>
          <w:p w14:paraId="19B4D8FE" w14:textId="3B98D311" w:rsidR="00765F57" w:rsidRPr="005170F5" w:rsidRDefault="00785262" w:rsidP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0.75 On</w:t>
            </w:r>
            <w:r w:rsidR="00765F57">
              <w:rPr>
                <w:rFonts w:cstheme="minorHAnsi"/>
                <w:sz w:val="22"/>
                <w:szCs w:val="22"/>
              </w:rPr>
              <w:t>shore gas pipeline</w:t>
            </w:r>
          </w:p>
        </w:tc>
        <w:tc>
          <w:tcPr>
            <w:tcW w:w="1418" w:type="dxa"/>
          </w:tcPr>
          <w:p w14:paraId="49F556B9" w14:textId="646EAED1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640CD7DD" w14:textId="10AD8166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65F57" w:rsidRPr="005170F5" w14:paraId="42B9DC5C" w14:textId="77777777" w:rsidTr="00785262">
        <w:tc>
          <w:tcPr>
            <w:tcW w:w="1555" w:type="dxa"/>
          </w:tcPr>
          <w:p w14:paraId="0D97174B" w14:textId="77777777" w:rsidR="00765F57" w:rsidRDefault="00765F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78656199" w14:textId="56C33349" w:rsidR="00765F57" w:rsidRDefault="00765F57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Songo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Songo</w:t>
            </w:r>
            <w:proofErr w:type="spellEnd"/>
          </w:p>
        </w:tc>
        <w:tc>
          <w:tcPr>
            <w:tcW w:w="1417" w:type="dxa"/>
          </w:tcPr>
          <w:p w14:paraId="645E241D" w14:textId="42CAE46F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2016</w:t>
            </w:r>
          </w:p>
        </w:tc>
        <w:tc>
          <w:tcPr>
            <w:tcW w:w="4366" w:type="dxa"/>
          </w:tcPr>
          <w:p w14:paraId="0A9C5E5B" w14:textId="78F6E430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0.75  Construction of 2</w:t>
            </w:r>
            <w:r w:rsidRPr="00785262">
              <w:rPr>
                <w:rFonts w:cstheme="minorHAnsi"/>
                <w:sz w:val="22"/>
                <w:szCs w:val="22"/>
                <w:vertAlign w:val="superscript"/>
              </w:rPr>
              <w:t>nd</w:t>
            </w:r>
            <w:r>
              <w:rPr>
                <w:rFonts w:cstheme="minorHAnsi"/>
                <w:sz w:val="22"/>
                <w:szCs w:val="22"/>
              </w:rPr>
              <w:t xml:space="preserve"> GPP completed</w:t>
            </w:r>
          </w:p>
        </w:tc>
        <w:tc>
          <w:tcPr>
            <w:tcW w:w="1418" w:type="dxa"/>
          </w:tcPr>
          <w:p w14:paraId="2BDC792A" w14:textId="05356A16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44210B43" w14:textId="6B49E91D" w:rsidR="00765F57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65F57" w:rsidRPr="005170F5" w14:paraId="45E19304" w14:textId="77777777" w:rsidTr="00785262">
        <w:tc>
          <w:tcPr>
            <w:tcW w:w="1555" w:type="dxa"/>
          </w:tcPr>
          <w:p w14:paraId="484A80EB" w14:textId="77777777" w:rsidR="00765F57" w:rsidRDefault="00765F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6D409E2C" w14:textId="77777777" w:rsidR="00765F57" w:rsidRDefault="00765F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6300DFEA" w14:textId="77777777" w:rsidR="00765F57" w:rsidRPr="005170F5" w:rsidRDefault="00765F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66" w:type="dxa"/>
          </w:tcPr>
          <w:p w14:paraId="339AFD6F" w14:textId="77777777" w:rsidR="00765F57" w:rsidRPr="005170F5" w:rsidRDefault="00765F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14:paraId="5BF9549A" w14:textId="5BEF5D4A" w:rsidR="00765F57" w:rsidRPr="005170F5" w:rsidRDefault="00765F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072F8A84" w14:textId="08DAB7A1" w:rsidR="00765F57" w:rsidRPr="005170F5" w:rsidRDefault="00765F5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B6B44" w:rsidRPr="005170F5" w14:paraId="71853CD7" w14:textId="77777777" w:rsidTr="00785262">
        <w:tc>
          <w:tcPr>
            <w:tcW w:w="1555" w:type="dxa"/>
          </w:tcPr>
          <w:p w14:paraId="69BBB840" w14:textId="77777777" w:rsidR="00EB6B44" w:rsidRDefault="00EB6B4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61985B12" w14:textId="787DB343" w:rsidR="00EB6B44" w:rsidRPr="005170F5" w:rsidRDefault="00800FB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Offshore Block 2</w:t>
            </w:r>
          </w:p>
        </w:tc>
        <w:tc>
          <w:tcPr>
            <w:tcW w:w="1417" w:type="dxa"/>
          </w:tcPr>
          <w:p w14:paraId="2CEAA9FE" w14:textId="60772936" w:rsidR="00EB6B44" w:rsidRPr="005170F5" w:rsidRDefault="00765F5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2010</w:t>
            </w:r>
          </w:p>
        </w:tc>
        <w:tc>
          <w:tcPr>
            <w:tcW w:w="4366" w:type="dxa"/>
          </w:tcPr>
          <w:p w14:paraId="418830B1" w14:textId="4CE596A3" w:rsidR="00EB6B44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0.5 B</w:t>
            </w:r>
            <w:r w:rsidR="00765F57">
              <w:rPr>
                <w:rFonts w:cstheme="minorHAnsi"/>
                <w:sz w:val="22"/>
                <w:szCs w:val="22"/>
              </w:rPr>
              <w:t>lock-wide seismic</w:t>
            </w:r>
          </w:p>
        </w:tc>
        <w:tc>
          <w:tcPr>
            <w:tcW w:w="1418" w:type="dxa"/>
          </w:tcPr>
          <w:p w14:paraId="20C0D1B7" w14:textId="573C0AEF" w:rsidR="00EB6B44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203A2409" w14:textId="79AFA52C" w:rsidR="00EB6B44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85262" w:rsidRPr="005170F5" w14:paraId="0C3F516A" w14:textId="77777777" w:rsidTr="00785262">
        <w:tc>
          <w:tcPr>
            <w:tcW w:w="1555" w:type="dxa"/>
          </w:tcPr>
          <w:p w14:paraId="2FE2A139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244FCDB1" w14:textId="7C05C86F" w:rsidR="00785262" w:rsidRDefault="00785262" w:rsidP="00800FB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Offshore Block 2</w:t>
            </w:r>
          </w:p>
        </w:tc>
        <w:tc>
          <w:tcPr>
            <w:tcW w:w="1417" w:type="dxa"/>
          </w:tcPr>
          <w:p w14:paraId="2492CBCE" w14:textId="2BC47EB9" w:rsidR="00785262" w:rsidRDefault="00785262" w:rsidP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2012</w:t>
            </w:r>
          </w:p>
        </w:tc>
        <w:tc>
          <w:tcPr>
            <w:tcW w:w="4366" w:type="dxa"/>
          </w:tcPr>
          <w:p w14:paraId="2EA162C5" w14:textId="37C6F2EE" w:rsidR="00785262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0.5 Exploration drilling</w:t>
            </w:r>
          </w:p>
        </w:tc>
        <w:tc>
          <w:tcPr>
            <w:tcW w:w="1418" w:type="dxa"/>
          </w:tcPr>
          <w:p w14:paraId="0056FD9B" w14:textId="159A4FAD" w:rsidR="00785262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3260" w:type="dxa"/>
          </w:tcPr>
          <w:p w14:paraId="244BD536" w14:textId="66EC8BA3" w:rsidR="00785262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85262" w:rsidRPr="005170F5" w14:paraId="6D278598" w14:textId="77777777" w:rsidTr="00785262">
        <w:tc>
          <w:tcPr>
            <w:tcW w:w="1555" w:type="dxa"/>
          </w:tcPr>
          <w:p w14:paraId="7FDF0858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2A5021B0" w14:textId="44E83D65" w:rsidR="00785262" w:rsidRDefault="00785262" w:rsidP="00800FB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Offshore Block 2</w:t>
            </w:r>
          </w:p>
        </w:tc>
        <w:tc>
          <w:tcPr>
            <w:tcW w:w="1417" w:type="dxa"/>
          </w:tcPr>
          <w:p w14:paraId="5F293161" w14:textId="2C3E372E" w:rsidR="00785262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2014</w:t>
            </w:r>
          </w:p>
        </w:tc>
        <w:tc>
          <w:tcPr>
            <w:tcW w:w="4366" w:type="dxa"/>
          </w:tcPr>
          <w:p w14:paraId="4A584B47" w14:textId="45DDE8A6" w:rsidR="00785262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0.5 Exploration drilling</w:t>
            </w:r>
          </w:p>
        </w:tc>
        <w:tc>
          <w:tcPr>
            <w:tcW w:w="1418" w:type="dxa"/>
          </w:tcPr>
          <w:p w14:paraId="384CB1FE" w14:textId="765F66BD" w:rsidR="00785262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3260" w:type="dxa"/>
          </w:tcPr>
          <w:p w14:paraId="715536E3" w14:textId="5AAC42AE" w:rsidR="00785262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85262" w:rsidRPr="005170F5" w14:paraId="61C6117E" w14:textId="77777777" w:rsidTr="00785262">
        <w:tc>
          <w:tcPr>
            <w:tcW w:w="1555" w:type="dxa"/>
          </w:tcPr>
          <w:p w14:paraId="73FB1931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03027134" w14:textId="77777777" w:rsidR="00785262" w:rsidRDefault="00785262" w:rsidP="00800FB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FBD89DF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66" w:type="dxa"/>
          </w:tcPr>
          <w:p w14:paraId="755EE968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14:paraId="552D30DE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41B898AE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785262" w:rsidRPr="005170F5" w14:paraId="7019B61D" w14:textId="77777777" w:rsidTr="00785262">
        <w:tc>
          <w:tcPr>
            <w:tcW w:w="1555" w:type="dxa"/>
          </w:tcPr>
          <w:p w14:paraId="44F5ECCC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298A30A4" w14:textId="30180335" w:rsidR="00785262" w:rsidRDefault="00785262" w:rsidP="00800FB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Offshore Block 3</w:t>
            </w:r>
          </w:p>
        </w:tc>
        <w:tc>
          <w:tcPr>
            <w:tcW w:w="1417" w:type="dxa"/>
          </w:tcPr>
          <w:p w14:paraId="3578D7F3" w14:textId="243FDE0C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2005</w:t>
            </w:r>
          </w:p>
        </w:tc>
        <w:tc>
          <w:tcPr>
            <w:tcW w:w="4366" w:type="dxa"/>
          </w:tcPr>
          <w:p w14:paraId="78014CFB" w14:textId="4BED8732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0.5 Block-wide seismic</w:t>
            </w:r>
          </w:p>
        </w:tc>
        <w:tc>
          <w:tcPr>
            <w:tcW w:w="1418" w:type="dxa"/>
          </w:tcPr>
          <w:p w14:paraId="64F332DD" w14:textId="5AF6739F" w:rsidR="00785262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60F347E3" w14:textId="3BBE7B1F" w:rsidR="00785262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85262" w:rsidRPr="005170F5" w14:paraId="4CC8F90D" w14:textId="77777777" w:rsidTr="00785262">
        <w:tc>
          <w:tcPr>
            <w:tcW w:w="1555" w:type="dxa"/>
          </w:tcPr>
          <w:p w14:paraId="5EBF3203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67EE98CB" w14:textId="6C56E5DD" w:rsidR="00785262" w:rsidRPr="005170F5" w:rsidRDefault="00785262" w:rsidP="00800FB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Offshore Block 3</w:t>
            </w:r>
          </w:p>
        </w:tc>
        <w:tc>
          <w:tcPr>
            <w:tcW w:w="1417" w:type="dxa"/>
          </w:tcPr>
          <w:p w14:paraId="47689FAD" w14:textId="1D86E7A7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2012</w:t>
            </w:r>
          </w:p>
        </w:tc>
        <w:tc>
          <w:tcPr>
            <w:tcW w:w="4366" w:type="dxa"/>
          </w:tcPr>
          <w:p w14:paraId="13C29A53" w14:textId="333ADE35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0.5 Exploration drilling</w:t>
            </w:r>
          </w:p>
        </w:tc>
        <w:tc>
          <w:tcPr>
            <w:tcW w:w="1418" w:type="dxa"/>
          </w:tcPr>
          <w:p w14:paraId="2BA719E7" w14:textId="357C5DBF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44996BCA" w14:textId="62606F42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85262" w:rsidRPr="005170F5" w14:paraId="0F50C8EB" w14:textId="77777777" w:rsidTr="00785262">
        <w:tc>
          <w:tcPr>
            <w:tcW w:w="1555" w:type="dxa"/>
          </w:tcPr>
          <w:p w14:paraId="01922266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5E3E4F56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17767D7F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66" w:type="dxa"/>
          </w:tcPr>
          <w:p w14:paraId="37B93B9E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14:paraId="5830E501" w14:textId="77777777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66CE3193" w14:textId="77777777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785262" w:rsidRPr="005170F5" w14:paraId="488874C2" w14:textId="77777777" w:rsidTr="00785262">
        <w:tc>
          <w:tcPr>
            <w:tcW w:w="1555" w:type="dxa"/>
          </w:tcPr>
          <w:p w14:paraId="32675D4F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42737724" w14:textId="255BD719" w:rsidR="00785262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Offshore Block 4</w:t>
            </w:r>
          </w:p>
        </w:tc>
        <w:tc>
          <w:tcPr>
            <w:tcW w:w="1417" w:type="dxa"/>
          </w:tcPr>
          <w:p w14:paraId="62AE78F1" w14:textId="4F57A349" w:rsidR="00785262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2011</w:t>
            </w:r>
          </w:p>
        </w:tc>
        <w:tc>
          <w:tcPr>
            <w:tcW w:w="4366" w:type="dxa"/>
          </w:tcPr>
          <w:p w14:paraId="5A629FB9" w14:textId="198A3972" w:rsidR="00785262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0.5 Exploration drilling</w:t>
            </w:r>
          </w:p>
        </w:tc>
        <w:tc>
          <w:tcPr>
            <w:tcW w:w="1418" w:type="dxa"/>
          </w:tcPr>
          <w:p w14:paraId="149664CF" w14:textId="72685F7B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68A6228D" w14:textId="49C34380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85262" w:rsidRPr="005170F5" w14:paraId="4944EE37" w14:textId="77777777" w:rsidTr="00785262">
        <w:tc>
          <w:tcPr>
            <w:tcW w:w="1555" w:type="dxa"/>
          </w:tcPr>
          <w:p w14:paraId="19659D66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6A540215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33E0CA07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66" w:type="dxa"/>
          </w:tcPr>
          <w:p w14:paraId="51B345AF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5852DED" w14:textId="77777777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413FD7C1" w14:textId="77777777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785262" w:rsidRPr="005170F5" w14:paraId="024B367A" w14:textId="77777777" w:rsidTr="00785262">
        <w:tc>
          <w:tcPr>
            <w:tcW w:w="1555" w:type="dxa"/>
          </w:tcPr>
          <w:p w14:paraId="75EFE76F" w14:textId="01507EC3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Mtwara</w:t>
            </w:r>
            <w:proofErr w:type="spellEnd"/>
          </w:p>
        </w:tc>
        <w:tc>
          <w:tcPr>
            <w:tcW w:w="2693" w:type="dxa"/>
          </w:tcPr>
          <w:p w14:paraId="0F8E746E" w14:textId="72120C84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Mnazi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Bay</w:t>
            </w:r>
          </w:p>
        </w:tc>
        <w:tc>
          <w:tcPr>
            <w:tcW w:w="1417" w:type="dxa"/>
          </w:tcPr>
          <w:p w14:paraId="53D791B4" w14:textId="18AE17EC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2007</w:t>
            </w:r>
          </w:p>
        </w:tc>
        <w:tc>
          <w:tcPr>
            <w:tcW w:w="4366" w:type="dxa"/>
          </w:tcPr>
          <w:p w14:paraId="42F0DCE1" w14:textId="69D889E1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0.5 Inshore seismic</w:t>
            </w:r>
          </w:p>
        </w:tc>
        <w:tc>
          <w:tcPr>
            <w:tcW w:w="1418" w:type="dxa"/>
          </w:tcPr>
          <w:p w14:paraId="67155C93" w14:textId="2923D51D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398D7195" w14:textId="63015F30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85262" w:rsidRPr="005170F5" w14:paraId="29748798" w14:textId="77777777" w:rsidTr="00785262">
        <w:tc>
          <w:tcPr>
            <w:tcW w:w="1555" w:type="dxa"/>
          </w:tcPr>
          <w:p w14:paraId="2112C341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67D94CA8" w14:textId="332E7214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Sudi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Bay</w:t>
            </w:r>
          </w:p>
        </w:tc>
        <w:tc>
          <w:tcPr>
            <w:tcW w:w="1417" w:type="dxa"/>
          </w:tcPr>
          <w:p w14:paraId="165EC424" w14:textId="17DB2DFA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2007</w:t>
            </w:r>
          </w:p>
        </w:tc>
        <w:tc>
          <w:tcPr>
            <w:tcW w:w="4366" w:type="dxa"/>
          </w:tcPr>
          <w:p w14:paraId="4C975D43" w14:textId="4E7F98F3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0.5 Inshore seismic</w:t>
            </w:r>
          </w:p>
        </w:tc>
        <w:tc>
          <w:tcPr>
            <w:tcW w:w="1418" w:type="dxa"/>
          </w:tcPr>
          <w:p w14:paraId="65E1B86B" w14:textId="5EB394DF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1F6CBBFC" w14:textId="46AD9E89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85262" w:rsidRPr="005170F5" w14:paraId="30EEA6F1" w14:textId="77777777" w:rsidTr="00785262">
        <w:tc>
          <w:tcPr>
            <w:tcW w:w="1555" w:type="dxa"/>
          </w:tcPr>
          <w:p w14:paraId="2505BB67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67F322AD" w14:textId="2699B38F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Offshore Block 1</w:t>
            </w:r>
          </w:p>
        </w:tc>
        <w:tc>
          <w:tcPr>
            <w:tcW w:w="1417" w:type="dxa"/>
          </w:tcPr>
          <w:p w14:paraId="758632E4" w14:textId="4984668B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2005</w:t>
            </w:r>
          </w:p>
        </w:tc>
        <w:tc>
          <w:tcPr>
            <w:tcW w:w="4366" w:type="dxa"/>
          </w:tcPr>
          <w:p w14:paraId="385B522F" w14:textId="775ECCE4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0.5 Block-wide seismic</w:t>
            </w:r>
          </w:p>
        </w:tc>
        <w:tc>
          <w:tcPr>
            <w:tcW w:w="1418" w:type="dxa"/>
          </w:tcPr>
          <w:p w14:paraId="226CAA92" w14:textId="2A6318F6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3DD8602E" w14:textId="0DA7CF68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85262" w:rsidRPr="005170F5" w14:paraId="5737F490" w14:textId="77777777" w:rsidTr="00785262">
        <w:tc>
          <w:tcPr>
            <w:tcW w:w="1555" w:type="dxa"/>
          </w:tcPr>
          <w:p w14:paraId="619D357C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6719C863" w14:textId="7E08B6AE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Offshore Block 1</w:t>
            </w:r>
          </w:p>
        </w:tc>
        <w:tc>
          <w:tcPr>
            <w:tcW w:w="1417" w:type="dxa"/>
          </w:tcPr>
          <w:p w14:paraId="63295ED8" w14:textId="2F553563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2011</w:t>
            </w:r>
          </w:p>
        </w:tc>
        <w:tc>
          <w:tcPr>
            <w:tcW w:w="4366" w:type="dxa"/>
          </w:tcPr>
          <w:p w14:paraId="45287F5A" w14:textId="329C9D91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0.75 Offshore exploration drilling</w:t>
            </w:r>
          </w:p>
        </w:tc>
        <w:tc>
          <w:tcPr>
            <w:tcW w:w="1418" w:type="dxa"/>
          </w:tcPr>
          <w:p w14:paraId="3DAA7557" w14:textId="36C16910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3260" w:type="dxa"/>
          </w:tcPr>
          <w:p w14:paraId="4F6455AF" w14:textId="79CC6FE4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85262" w:rsidRPr="005170F5" w14:paraId="71DA6041" w14:textId="77777777" w:rsidTr="00785262">
        <w:tc>
          <w:tcPr>
            <w:tcW w:w="1555" w:type="dxa"/>
          </w:tcPr>
          <w:p w14:paraId="66C2B55F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56B4E822" w14:textId="5CCEC617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Offshore Block 1</w:t>
            </w:r>
          </w:p>
        </w:tc>
        <w:tc>
          <w:tcPr>
            <w:tcW w:w="1417" w:type="dxa"/>
          </w:tcPr>
          <w:p w14:paraId="753A4C65" w14:textId="03925792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2016</w:t>
            </w:r>
          </w:p>
        </w:tc>
        <w:tc>
          <w:tcPr>
            <w:tcW w:w="4366" w:type="dxa"/>
          </w:tcPr>
          <w:p w14:paraId="5891BC0C" w14:textId="20362F24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0.5 Exploration drilling</w:t>
            </w:r>
          </w:p>
        </w:tc>
        <w:tc>
          <w:tcPr>
            <w:tcW w:w="1418" w:type="dxa"/>
          </w:tcPr>
          <w:p w14:paraId="69E7EDDA" w14:textId="34E86088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3260" w:type="dxa"/>
          </w:tcPr>
          <w:p w14:paraId="019CA7B4" w14:textId="32ED76FD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85262" w:rsidRPr="005170F5" w14:paraId="4AF3B9B2" w14:textId="77777777" w:rsidTr="00785262">
        <w:tc>
          <w:tcPr>
            <w:tcW w:w="1555" w:type="dxa"/>
          </w:tcPr>
          <w:p w14:paraId="71D35F24" w14:textId="77777777" w:rsidR="00785262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54F5E2E2" w14:textId="77777777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80DED36" w14:textId="77777777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66" w:type="dxa"/>
          </w:tcPr>
          <w:p w14:paraId="49522D26" w14:textId="77777777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09AE072" w14:textId="77777777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00A166DC" w14:textId="77777777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785262" w:rsidRPr="005170F5" w14:paraId="0A4A5B14" w14:textId="77777777" w:rsidTr="00785262">
        <w:tc>
          <w:tcPr>
            <w:tcW w:w="1555" w:type="dxa"/>
          </w:tcPr>
          <w:p w14:paraId="47C417EF" w14:textId="64232255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Pemba</w:t>
            </w:r>
          </w:p>
        </w:tc>
        <w:tc>
          <w:tcPr>
            <w:tcW w:w="2693" w:type="dxa"/>
          </w:tcPr>
          <w:p w14:paraId="48D6FAF3" w14:textId="7742BC3C" w:rsidR="00785262" w:rsidRPr="005170F5" w:rsidRDefault="00785262" w:rsidP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SW Pemba Island </w:t>
            </w:r>
          </w:p>
        </w:tc>
        <w:tc>
          <w:tcPr>
            <w:tcW w:w="1417" w:type="dxa"/>
          </w:tcPr>
          <w:p w14:paraId="37F30E55" w14:textId="08EECFEC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2017</w:t>
            </w:r>
          </w:p>
        </w:tc>
        <w:tc>
          <w:tcPr>
            <w:tcW w:w="4366" w:type="dxa"/>
          </w:tcPr>
          <w:p w14:paraId="14794FE3" w14:textId="671DB2F1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0.5 </w:t>
            </w:r>
            <w:proofErr w:type="spellStart"/>
            <w:r>
              <w:rPr>
                <w:rFonts w:cstheme="minorHAnsi"/>
                <w:sz w:val="22"/>
                <w:szCs w:val="22"/>
              </w:rPr>
              <w:t>Nearshore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seismic</w:t>
            </w:r>
          </w:p>
        </w:tc>
        <w:tc>
          <w:tcPr>
            <w:tcW w:w="1418" w:type="dxa"/>
          </w:tcPr>
          <w:p w14:paraId="7A660EEC" w14:textId="51CC1374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38575AFD" w14:textId="5AFA96CF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85262" w:rsidRPr="005170F5" w14:paraId="3735C062" w14:textId="77777777" w:rsidTr="00785262">
        <w:tc>
          <w:tcPr>
            <w:tcW w:w="1555" w:type="dxa"/>
          </w:tcPr>
          <w:p w14:paraId="4DBFF741" w14:textId="77777777" w:rsidR="00785262" w:rsidRDefault="00785262" w:rsidP="00E76F43">
            <w:pPr>
              <w:pStyle w:val="NoSpacing"/>
            </w:pPr>
          </w:p>
        </w:tc>
        <w:tc>
          <w:tcPr>
            <w:tcW w:w="2693" w:type="dxa"/>
          </w:tcPr>
          <w:p w14:paraId="587D4DA8" w14:textId="77777777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5A190617" w14:textId="77777777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66" w:type="dxa"/>
          </w:tcPr>
          <w:p w14:paraId="0D0B74F4" w14:textId="77777777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B926AE4" w14:textId="77777777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0B1B73CA" w14:textId="77777777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785262" w:rsidRPr="005170F5" w14:paraId="2ABF90E9" w14:textId="77777777" w:rsidTr="00785262">
        <w:tc>
          <w:tcPr>
            <w:tcW w:w="1555" w:type="dxa"/>
          </w:tcPr>
          <w:p w14:paraId="3529C9D7" w14:textId="32E8F537" w:rsidR="00785262" w:rsidRPr="005170F5" w:rsidRDefault="00785262" w:rsidP="00E76F43">
            <w:pPr>
              <w:pStyle w:val="NoSpacing"/>
            </w:pPr>
            <w:proofErr w:type="spellStart"/>
            <w:r>
              <w:t>Unguja</w:t>
            </w:r>
            <w:proofErr w:type="spellEnd"/>
          </w:p>
        </w:tc>
        <w:tc>
          <w:tcPr>
            <w:tcW w:w="2693" w:type="dxa"/>
          </w:tcPr>
          <w:p w14:paraId="1F31062A" w14:textId="5E3CC69F" w:rsidR="00785262" w:rsidRPr="005170F5" w:rsidRDefault="00785262" w:rsidP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NW </w:t>
            </w:r>
            <w:proofErr w:type="spellStart"/>
            <w:r>
              <w:rPr>
                <w:rFonts w:cstheme="minorHAnsi"/>
                <w:sz w:val="22"/>
                <w:szCs w:val="22"/>
              </w:rPr>
              <w:t>Unguja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Island </w:t>
            </w:r>
          </w:p>
        </w:tc>
        <w:tc>
          <w:tcPr>
            <w:tcW w:w="1417" w:type="dxa"/>
          </w:tcPr>
          <w:p w14:paraId="1211B2F1" w14:textId="7ED181EE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2017</w:t>
            </w:r>
          </w:p>
        </w:tc>
        <w:tc>
          <w:tcPr>
            <w:tcW w:w="4366" w:type="dxa"/>
          </w:tcPr>
          <w:p w14:paraId="019FC64A" w14:textId="2861962C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0.5 </w:t>
            </w:r>
            <w:proofErr w:type="spellStart"/>
            <w:r>
              <w:rPr>
                <w:rFonts w:cstheme="minorHAnsi"/>
                <w:sz w:val="22"/>
                <w:szCs w:val="22"/>
              </w:rPr>
              <w:t>Nearshore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seismic</w:t>
            </w:r>
          </w:p>
        </w:tc>
        <w:tc>
          <w:tcPr>
            <w:tcW w:w="1418" w:type="dxa"/>
          </w:tcPr>
          <w:p w14:paraId="36C6308E" w14:textId="1D131F03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6C41935F" w14:textId="5A78674D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785262" w:rsidRPr="005170F5" w14:paraId="762E1E7F" w14:textId="77777777" w:rsidTr="00785262">
        <w:tc>
          <w:tcPr>
            <w:tcW w:w="1555" w:type="dxa"/>
          </w:tcPr>
          <w:p w14:paraId="6E222FC6" w14:textId="77777777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308FB83D" w14:textId="77777777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772577D" w14:textId="77777777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66" w:type="dxa"/>
          </w:tcPr>
          <w:p w14:paraId="72389DA0" w14:textId="4C0A6FDD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49BD900" w14:textId="6986C4CB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39E08A80" w14:textId="77777777" w:rsidR="00785262" w:rsidRPr="005170F5" w:rsidRDefault="00785262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5165A32A" w14:textId="77777777" w:rsidR="009B6558" w:rsidRDefault="009B6558" w:rsidP="00287495">
      <w:pPr>
        <w:rPr>
          <w:rFonts w:cstheme="minorHAnsi"/>
          <w:b/>
          <w:sz w:val="20"/>
          <w:szCs w:val="20"/>
          <w:u w:val="single"/>
        </w:rPr>
      </w:pPr>
    </w:p>
    <w:p w14:paraId="74B71584" w14:textId="23ACB0CE" w:rsidR="00F94E09" w:rsidRPr="00E76F43" w:rsidRDefault="00F94E09" w:rsidP="00287495">
      <w:pPr>
        <w:rPr>
          <w:rFonts w:cstheme="minorHAnsi"/>
          <w:b/>
          <w:sz w:val="20"/>
          <w:szCs w:val="20"/>
          <w:u w:val="single"/>
        </w:rPr>
      </w:pPr>
      <w:r w:rsidRPr="00E76F43">
        <w:rPr>
          <w:rFonts w:cstheme="minorHAnsi"/>
          <w:b/>
          <w:sz w:val="20"/>
          <w:szCs w:val="20"/>
          <w:u w:val="single"/>
        </w:rPr>
        <w:t>Analysis plan</w:t>
      </w:r>
    </w:p>
    <w:p w14:paraId="2936D42D" w14:textId="4A77DEC5" w:rsidR="00F94E09" w:rsidRDefault="00287495" w:rsidP="00287495">
      <w:pPr>
        <w:rPr>
          <w:rFonts w:cstheme="minorHAnsi"/>
          <w:sz w:val="20"/>
          <w:szCs w:val="20"/>
        </w:rPr>
      </w:pPr>
      <w:r w:rsidRPr="00AE5B9A">
        <w:rPr>
          <w:rFonts w:cstheme="minorHAnsi"/>
          <w:sz w:val="20"/>
          <w:szCs w:val="20"/>
        </w:rPr>
        <w:t>*</w:t>
      </w:r>
      <w:r w:rsidR="00F94E09">
        <w:rPr>
          <w:rFonts w:cstheme="minorHAnsi"/>
          <w:sz w:val="20"/>
          <w:szCs w:val="20"/>
        </w:rPr>
        <w:t xml:space="preserve">On going </w:t>
      </w:r>
      <w:r w:rsidR="000D5CD0">
        <w:rPr>
          <w:rFonts w:cstheme="minorHAnsi"/>
          <w:sz w:val="20"/>
          <w:szCs w:val="20"/>
        </w:rPr>
        <w:t xml:space="preserve">extraction </w:t>
      </w:r>
      <w:r w:rsidR="00F94E09">
        <w:rPr>
          <w:rFonts w:cstheme="minorHAnsi"/>
          <w:sz w:val="20"/>
          <w:szCs w:val="20"/>
        </w:rPr>
        <w:t>a</w:t>
      </w:r>
      <w:r w:rsidR="00AE5B9A" w:rsidRPr="00AE5B9A">
        <w:rPr>
          <w:rFonts w:cstheme="minorHAnsi"/>
          <w:sz w:val="20"/>
          <w:szCs w:val="20"/>
        </w:rPr>
        <w:t>ctivit</w:t>
      </w:r>
      <w:r w:rsidR="00F94E09">
        <w:rPr>
          <w:rFonts w:cstheme="minorHAnsi"/>
          <w:sz w:val="20"/>
          <w:szCs w:val="20"/>
        </w:rPr>
        <w:t>y (ies)</w:t>
      </w:r>
      <w:r w:rsidR="00B962AD" w:rsidRPr="00AE5B9A">
        <w:rPr>
          <w:rFonts w:cstheme="minorHAnsi"/>
          <w:sz w:val="20"/>
          <w:szCs w:val="20"/>
        </w:rPr>
        <w:t xml:space="preserve"> – 1; </w:t>
      </w:r>
      <w:r w:rsidR="000D5CD0">
        <w:rPr>
          <w:rFonts w:cstheme="minorHAnsi"/>
          <w:sz w:val="20"/>
          <w:szCs w:val="20"/>
        </w:rPr>
        <w:t>Development- of infrastructure 0.75; Exploration/</w:t>
      </w:r>
      <w:r w:rsidR="00B962AD" w:rsidRPr="00AE5B9A">
        <w:rPr>
          <w:rFonts w:cstheme="minorHAnsi"/>
          <w:sz w:val="20"/>
          <w:szCs w:val="20"/>
        </w:rPr>
        <w:t xml:space="preserve">Seismic tests – 0.5; </w:t>
      </w:r>
      <w:r w:rsidR="000D5CD0">
        <w:rPr>
          <w:rFonts w:cstheme="minorHAnsi"/>
          <w:sz w:val="20"/>
          <w:szCs w:val="20"/>
        </w:rPr>
        <w:t>P</w:t>
      </w:r>
      <w:r w:rsidR="00B962AD" w:rsidRPr="00AE5B9A">
        <w:rPr>
          <w:rFonts w:cstheme="minorHAnsi"/>
          <w:sz w:val="20"/>
          <w:szCs w:val="20"/>
        </w:rPr>
        <w:t xml:space="preserve">lanning – 0.25; </w:t>
      </w:r>
      <w:r w:rsidR="000D5CD0">
        <w:rPr>
          <w:rFonts w:cstheme="minorHAnsi"/>
          <w:sz w:val="20"/>
          <w:szCs w:val="20"/>
        </w:rPr>
        <w:t>N</w:t>
      </w:r>
      <w:r w:rsidR="00B962AD" w:rsidRPr="00AE5B9A">
        <w:rPr>
          <w:rFonts w:cstheme="minorHAnsi"/>
          <w:sz w:val="20"/>
          <w:szCs w:val="20"/>
        </w:rPr>
        <w:t xml:space="preserve">o plans </w:t>
      </w:r>
      <w:r w:rsidR="000D5CD0">
        <w:rPr>
          <w:rFonts w:cstheme="minorHAnsi"/>
          <w:sz w:val="20"/>
          <w:szCs w:val="20"/>
        </w:rPr>
        <w:t>/activity-</w:t>
      </w:r>
      <w:r w:rsidR="00B962AD" w:rsidRPr="00AE5B9A">
        <w:rPr>
          <w:rFonts w:cstheme="minorHAnsi"/>
          <w:sz w:val="20"/>
          <w:szCs w:val="20"/>
        </w:rPr>
        <w:t>0.</w:t>
      </w:r>
      <w:r w:rsidR="00F94E09">
        <w:rPr>
          <w:rFonts w:cstheme="minorHAnsi"/>
          <w:sz w:val="20"/>
          <w:szCs w:val="20"/>
        </w:rPr>
        <w:t xml:space="preserve">      </w:t>
      </w:r>
    </w:p>
    <w:p w14:paraId="3DCD67CB" w14:textId="73AA01BC" w:rsidR="00AE5B9A" w:rsidRDefault="00F94E09" w:rsidP="0028749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AE5B9A" w:rsidRPr="00AE5B9A">
        <w:rPr>
          <w:rFonts w:cstheme="minorHAnsi"/>
          <w:sz w:val="20"/>
          <w:szCs w:val="20"/>
        </w:rPr>
        <w:t xml:space="preserve">*Please add any relevant </w:t>
      </w:r>
      <w:r w:rsidR="00E737B0" w:rsidRPr="00AE5B9A">
        <w:rPr>
          <w:rFonts w:cstheme="minorHAnsi"/>
          <w:sz w:val="20"/>
          <w:szCs w:val="20"/>
        </w:rPr>
        <w:t>activity</w:t>
      </w:r>
      <w:r>
        <w:rPr>
          <w:rFonts w:cstheme="minorHAnsi"/>
          <w:sz w:val="20"/>
          <w:szCs w:val="20"/>
        </w:rPr>
        <w:t xml:space="preserve"> </w:t>
      </w:r>
      <w:r w:rsidR="00AE5B9A" w:rsidRPr="00AE5B9A">
        <w:rPr>
          <w:rFonts w:cstheme="minorHAnsi"/>
          <w:sz w:val="20"/>
          <w:szCs w:val="20"/>
        </w:rPr>
        <w:t>(-ies) that have not been captured in point * above.</w:t>
      </w:r>
    </w:p>
    <w:p w14:paraId="03622F64" w14:textId="42B5534B" w:rsidR="000F4E8A" w:rsidRDefault="000F4E8A" w:rsidP="0028749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*Scale: 1 – Highly negative; 2 – Mildly negative; 3 – Moderate impact; 4 – Low impact; 5 – No impact</w:t>
      </w:r>
      <w:r w:rsidR="00BB5584">
        <w:rPr>
          <w:rFonts w:cstheme="minorHAnsi"/>
          <w:sz w:val="20"/>
          <w:szCs w:val="20"/>
        </w:rPr>
        <w:t>.</w:t>
      </w:r>
    </w:p>
    <w:p w14:paraId="41494521" w14:textId="77777777" w:rsidR="0018768D" w:rsidRPr="00AE5B9A" w:rsidRDefault="0018768D" w:rsidP="00287495">
      <w:pPr>
        <w:rPr>
          <w:rFonts w:cstheme="minorHAnsi"/>
          <w:sz w:val="20"/>
          <w:szCs w:val="20"/>
        </w:rPr>
      </w:pPr>
    </w:p>
    <w:p w14:paraId="57F1B964" w14:textId="77777777" w:rsidR="009B6558" w:rsidRDefault="009B6558" w:rsidP="00F63C61">
      <w:pPr>
        <w:rPr>
          <w:rFonts w:cstheme="minorHAnsi"/>
          <w:i/>
          <w:sz w:val="22"/>
          <w:szCs w:val="22"/>
        </w:rPr>
      </w:pPr>
      <w:r>
        <w:rPr>
          <w:rFonts w:cstheme="minorHAnsi"/>
          <w:i/>
          <w:sz w:val="22"/>
          <w:szCs w:val="22"/>
        </w:rPr>
        <w:t>Notes.</w:t>
      </w:r>
    </w:p>
    <w:p w14:paraId="38CC8DE8" w14:textId="781EAEA2" w:rsidR="00F63C61" w:rsidRPr="009B6558" w:rsidRDefault="009B6558" w:rsidP="00785262">
      <w:pPr>
        <w:pStyle w:val="ListParagraph"/>
        <w:numPr>
          <w:ilvl w:val="0"/>
          <w:numId w:val="6"/>
        </w:numPr>
        <w:rPr>
          <w:rFonts w:cstheme="minorHAnsi"/>
          <w:i/>
          <w:sz w:val="22"/>
          <w:szCs w:val="22"/>
        </w:rPr>
      </w:pPr>
      <w:r w:rsidRPr="009B6558">
        <w:rPr>
          <w:rFonts w:cstheme="minorHAnsi"/>
          <w:i/>
          <w:sz w:val="22"/>
          <w:szCs w:val="22"/>
        </w:rPr>
        <w:t>Pre-2002, see</w:t>
      </w:r>
      <w:r w:rsidR="00F63C61" w:rsidRPr="009B6558">
        <w:rPr>
          <w:rFonts w:cstheme="minorHAnsi"/>
          <w:i/>
          <w:sz w:val="22"/>
          <w:szCs w:val="22"/>
        </w:rPr>
        <w:t xml:space="preserve"> TPDC website.</w:t>
      </w:r>
    </w:p>
    <w:p w14:paraId="1E171F76" w14:textId="165C9BE0" w:rsidR="009B6558" w:rsidRDefault="009B6558" w:rsidP="00785262">
      <w:pPr>
        <w:pStyle w:val="ListParagraph"/>
        <w:numPr>
          <w:ilvl w:val="0"/>
          <w:numId w:val="6"/>
        </w:numPr>
        <w:rPr>
          <w:rFonts w:cstheme="minorHAnsi"/>
          <w:i/>
          <w:sz w:val="22"/>
          <w:szCs w:val="22"/>
        </w:rPr>
      </w:pPr>
      <w:r>
        <w:rPr>
          <w:rFonts w:cstheme="minorHAnsi"/>
          <w:i/>
          <w:sz w:val="22"/>
          <w:szCs w:val="22"/>
        </w:rPr>
        <w:t xml:space="preserve">Since 2006, </w:t>
      </w:r>
      <w:proofErr w:type="spellStart"/>
      <w:r>
        <w:rPr>
          <w:rFonts w:cstheme="minorHAnsi"/>
          <w:i/>
          <w:sz w:val="22"/>
          <w:szCs w:val="22"/>
        </w:rPr>
        <w:t>Songo</w:t>
      </w:r>
      <w:proofErr w:type="spellEnd"/>
      <w:r>
        <w:rPr>
          <w:rFonts w:cstheme="minorHAnsi"/>
          <w:i/>
          <w:sz w:val="22"/>
          <w:szCs w:val="22"/>
        </w:rPr>
        <w:t xml:space="preserve"> </w:t>
      </w:r>
      <w:proofErr w:type="spellStart"/>
      <w:r>
        <w:rPr>
          <w:rFonts w:cstheme="minorHAnsi"/>
          <w:i/>
          <w:sz w:val="22"/>
          <w:szCs w:val="22"/>
        </w:rPr>
        <w:t>Songo</w:t>
      </w:r>
      <w:proofErr w:type="spellEnd"/>
      <w:r>
        <w:rPr>
          <w:rFonts w:cstheme="minorHAnsi"/>
          <w:i/>
          <w:sz w:val="22"/>
          <w:szCs w:val="22"/>
        </w:rPr>
        <w:t xml:space="preserve"> GPP has been in production, thus </w:t>
      </w:r>
      <w:r w:rsidR="00E228DD">
        <w:rPr>
          <w:rFonts w:cstheme="minorHAnsi"/>
          <w:i/>
          <w:sz w:val="22"/>
          <w:szCs w:val="22"/>
        </w:rPr>
        <w:t>“on going extraction”</w:t>
      </w:r>
    </w:p>
    <w:p w14:paraId="79D4AAED" w14:textId="2BD0774E" w:rsidR="00E228DD" w:rsidRDefault="00E228DD" w:rsidP="00785262">
      <w:pPr>
        <w:pStyle w:val="ListParagraph"/>
        <w:numPr>
          <w:ilvl w:val="0"/>
          <w:numId w:val="6"/>
        </w:numPr>
        <w:rPr>
          <w:rFonts w:cstheme="minorHAnsi"/>
          <w:i/>
          <w:sz w:val="22"/>
          <w:szCs w:val="22"/>
        </w:rPr>
      </w:pPr>
      <w:r>
        <w:rPr>
          <w:rFonts w:cstheme="minorHAnsi"/>
          <w:i/>
          <w:sz w:val="22"/>
          <w:szCs w:val="22"/>
        </w:rPr>
        <w:t xml:space="preserve">Since ca. 2007, </w:t>
      </w:r>
      <w:proofErr w:type="spellStart"/>
      <w:r>
        <w:rPr>
          <w:rFonts w:cstheme="minorHAnsi"/>
          <w:i/>
          <w:sz w:val="22"/>
          <w:szCs w:val="22"/>
        </w:rPr>
        <w:t>Mnazi</w:t>
      </w:r>
      <w:proofErr w:type="spellEnd"/>
      <w:r>
        <w:rPr>
          <w:rFonts w:cstheme="minorHAnsi"/>
          <w:i/>
          <w:sz w:val="22"/>
          <w:szCs w:val="22"/>
        </w:rPr>
        <w:t xml:space="preserve"> Bay </w:t>
      </w:r>
      <w:proofErr w:type="spellStart"/>
      <w:r>
        <w:rPr>
          <w:rFonts w:cstheme="minorHAnsi"/>
          <w:i/>
          <w:sz w:val="22"/>
          <w:szCs w:val="22"/>
        </w:rPr>
        <w:t>Ruvula</w:t>
      </w:r>
      <w:proofErr w:type="spellEnd"/>
      <w:r>
        <w:rPr>
          <w:rFonts w:cstheme="minorHAnsi"/>
          <w:i/>
          <w:sz w:val="22"/>
          <w:szCs w:val="22"/>
        </w:rPr>
        <w:t xml:space="preserve"> </w:t>
      </w:r>
      <w:proofErr w:type="spellStart"/>
      <w:r>
        <w:rPr>
          <w:rFonts w:cstheme="minorHAnsi"/>
          <w:i/>
          <w:sz w:val="22"/>
          <w:szCs w:val="22"/>
        </w:rPr>
        <w:t>Reninsula</w:t>
      </w:r>
      <w:proofErr w:type="spellEnd"/>
      <w:r>
        <w:rPr>
          <w:rFonts w:cstheme="minorHAnsi"/>
          <w:i/>
          <w:sz w:val="22"/>
          <w:szCs w:val="22"/>
        </w:rPr>
        <w:t xml:space="preserve"> GPP has been in production, thus “on going extraction”</w:t>
      </w:r>
    </w:p>
    <w:p w14:paraId="777DC70C" w14:textId="24127F65" w:rsidR="00E228DD" w:rsidRPr="009B6558" w:rsidRDefault="00765F57" w:rsidP="00785262">
      <w:pPr>
        <w:pStyle w:val="ListParagraph"/>
        <w:numPr>
          <w:ilvl w:val="0"/>
          <w:numId w:val="6"/>
        </w:numPr>
        <w:rPr>
          <w:rFonts w:cstheme="minorHAnsi"/>
          <w:i/>
          <w:sz w:val="22"/>
          <w:szCs w:val="22"/>
        </w:rPr>
      </w:pPr>
      <w:r>
        <w:rPr>
          <w:rFonts w:cstheme="minorHAnsi"/>
          <w:i/>
          <w:sz w:val="22"/>
          <w:szCs w:val="22"/>
        </w:rPr>
        <w:t>The years shown are indicative or completion of ESIA or ESMP, not always the start of the activity, but close to it.</w:t>
      </w:r>
    </w:p>
    <w:p w14:paraId="1A6CD52D" w14:textId="77777777" w:rsidR="00F63C61" w:rsidRPr="00F63C61" w:rsidRDefault="00F63C61" w:rsidP="00F63C61">
      <w:pPr>
        <w:rPr>
          <w:rFonts w:cstheme="minorHAnsi"/>
          <w:i/>
          <w:sz w:val="22"/>
          <w:szCs w:val="22"/>
        </w:rPr>
      </w:pPr>
    </w:p>
    <w:p w14:paraId="7DC91522" w14:textId="77777777" w:rsidR="00F63C61" w:rsidRDefault="00F63C61" w:rsidP="00F63C61">
      <w:pPr>
        <w:rPr>
          <w:rFonts w:cstheme="minorHAnsi"/>
          <w:sz w:val="22"/>
          <w:szCs w:val="22"/>
        </w:rPr>
      </w:pPr>
    </w:p>
    <w:p w14:paraId="5ECA7877" w14:textId="77777777" w:rsidR="00785262" w:rsidRDefault="00785262" w:rsidP="00F63C61">
      <w:pPr>
        <w:rPr>
          <w:rFonts w:cstheme="minorHAnsi"/>
          <w:sz w:val="22"/>
          <w:szCs w:val="22"/>
        </w:rPr>
      </w:pPr>
    </w:p>
    <w:p w14:paraId="187C43ED" w14:textId="77777777" w:rsidR="00785262" w:rsidRDefault="00785262" w:rsidP="00F63C61">
      <w:pPr>
        <w:rPr>
          <w:rFonts w:cstheme="minorHAnsi"/>
          <w:sz w:val="22"/>
          <w:szCs w:val="22"/>
        </w:rPr>
      </w:pPr>
    </w:p>
    <w:p w14:paraId="724694A4" w14:textId="77777777" w:rsidR="00785262" w:rsidRDefault="00785262" w:rsidP="00F63C61">
      <w:pPr>
        <w:rPr>
          <w:rFonts w:cstheme="minorHAnsi"/>
          <w:sz w:val="22"/>
          <w:szCs w:val="22"/>
        </w:rPr>
      </w:pPr>
    </w:p>
    <w:p w14:paraId="29D7FF20" w14:textId="46476208" w:rsidR="0018768D" w:rsidRPr="0018768D" w:rsidRDefault="0018768D" w:rsidP="0018768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18768D">
        <w:rPr>
          <w:rFonts w:cstheme="minorHAnsi"/>
          <w:sz w:val="22"/>
          <w:szCs w:val="22"/>
        </w:rPr>
        <w:t>Management, policy, monitoring and control measures</w:t>
      </w:r>
      <w:r>
        <w:rPr>
          <w:rFonts w:cstheme="minorHAnsi"/>
          <w:sz w:val="22"/>
          <w:szCs w:val="22"/>
        </w:rPr>
        <w:t>.</w:t>
      </w:r>
      <w:r w:rsidRPr="0018768D">
        <w:rPr>
          <w:rFonts w:cstheme="minorHAnsi"/>
          <w:sz w:val="22"/>
          <w:szCs w:val="22"/>
        </w:rPr>
        <w:t xml:space="preserve"> </w:t>
      </w:r>
    </w:p>
    <w:p w14:paraId="3C8CAC3C" w14:textId="32EDD782" w:rsidR="0018768D" w:rsidRDefault="0018768D" w:rsidP="00287495">
      <w:pPr>
        <w:rPr>
          <w:rFonts w:cstheme="minorHAnsi"/>
          <w:sz w:val="22"/>
          <w:szCs w:val="22"/>
        </w:rPr>
      </w:pPr>
    </w:p>
    <w:p w14:paraId="69716BDE" w14:textId="5C1175CB" w:rsidR="0018768D" w:rsidRDefault="0018768D" w:rsidP="0028749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Please list the relevant management, policy, monitoring and control measure in place to control and regulate ‘oil and gas’ exploitation activities</w:t>
      </w:r>
      <w:r w:rsidR="00BB7B6A">
        <w:rPr>
          <w:rFonts w:cstheme="minorHAnsi"/>
          <w:sz w:val="22"/>
          <w:szCs w:val="22"/>
        </w:rPr>
        <w:t xml:space="preserve"> and rate the effectiveness of these measures</w:t>
      </w:r>
      <w:r>
        <w:rPr>
          <w:rFonts w:cstheme="minorHAnsi"/>
          <w:sz w:val="22"/>
          <w:szCs w:val="22"/>
        </w:rPr>
        <w:t>.</w:t>
      </w:r>
    </w:p>
    <w:p w14:paraId="13F8D8C8" w14:textId="4CA134EA" w:rsidR="00BB7B6A" w:rsidRDefault="00BB7B6A" w:rsidP="0028749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4950"/>
        <w:gridCol w:w="3785"/>
      </w:tblGrid>
      <w:tr w:rsidR="00BB7B6A" w14:paraId="24C03209" w14:textId="0343FB7B" w:rsidTr="00E76F43">
        <w:tc>
          <w:tcPr>
            <w:tcW w:w="5215" w:type="dxa"/>
          </w:tcPr>
          <w:p w14:paraId="70BC26C6" w14:textId="77777777" w:rsidR="00F94E09" w:rsidRPr="00E76F43" w:rsidRDefault="00BB7B6A" w:rsidP="00287495">
            <w:pPr>
              <w:rPr>
                <w:rFonts w:cstheme="minorHAnsi"/>
                <w:b/>
              </w:rPr>
            </w:pPr>
            <w:r w:rsidRPr="00E76F43">
              <w:rPr>
                <w:rFonts w:cstheme="minorHAnsi"/>
                <w:b/>
              </w:rPr>
              <w:t xml:space="preserve">Measures </w:t>
            </w:r>
          </w:p>
          <w:p w14:paraId="1768EF1D" w14:textId="7D28691F" w:rsidR="00BB7B6A" w:rsidRPr="00E76F43" w:rsidRDefault="00BB7B6A" w:rsidP="00287495">
            <w:pPr>
              <w:rPr>
                <w:rFonts w:cstheme="minorHAnsi"/>
                <w:i/>
                <w:sz w:val="22"/>
                <w:szCs w:val="22"/>
              </w:rPr>
            </w:pPr>
            <w:r w:rsidRPr="00E76F43">
              <w:rPr>
                <w:rFonts w:cstheme="minorHAnsi"/>
                <w:i/>
                <w:sz w:val="22"/>
                <w:szCs w:val="22"/>
              </w:rPr>
              <w:t>(Please state the name of the measure; provide a link if possible)</w:t>
            </w:r>
          </w:p>
        </w:tc>
        <w:tc>
          <w:tcPr>
            <w:tcW w:w="4950" w:type="dxa"/>
          </w:tcPr>
          <w:p w14:paraId="4B433715" w14:textId="77777777" w:rsidR="00F94E09" w:rsidRPr="00E76F43" w:rsidRDefault="00F94E09" w:rsidP="00287495">
            <w:pPr>
              <w:rPr>
                <w:rFonts w:cstheme="minorHAnsi"/>
                <w:b/>
                <w:sz w:val="22"/>
                <w:szCs w:val="22"/>
              </w:rPr>
            </w:pPr>
            <w:r w:rsidRPr="00E76F43">
              <w:rPr>
                <w:rFonts w:cstheme="minorHAnsi"/>
                <w:b/>
                <w:sz w:val="22"/>
                <w:szCs w:val="22"/>
              </w:rPr>
              <w:t xml:space="preserve">Type </w:t>
            </w:r>
          </w:p>
          <w:p w14:paraId="2FA9EB9A" w14:textId="356B1397" w:rsidR="00BB7B6A" w:rsidRPr="00E76F43" w:rsidRDefault="00F94E09" w:rsidP="00287495">
            <w:pPr>
              <w:rPr>
                <w:rFonts w:cstheme="minorHAnsi"/>
                <w:i/>
                <w:sz w:val="22"/>
                <w:szCs w:val="22"/>
              </w:rPr>
            </w:pPr>
            <w:r w:rsidRPr="00E76F43">
              <w:rPr>
                <w:rFonts w:cstheme="minorHAnsi"/>
                <w:i/>
                <w:sz w:val="22"/>
                <w:szCs w:val="22"/>
              </w:rPr>
              <w:t>(</w:t>
            </w:r>
            <w:r w:rsidR="00BB7B6A" w:rsidRPr="00E76F43">
              <w:rPr>
                <w:rFonts w:cstheme="minorHAnsi"/>
                <w:i/>
                <w:sz w:val="22"/>
                <w:szCs w:val="22"/>
              </w:rPr>
              <w:t>State whether it is a report, policy document, law etc.</w:t>
            </w:r>
            <w:r w:rsidRPr="00E76F43">
              <w:rPr>
                <w:rFonts w:cstheme="minorHAnsi"/>
                <w:i/>
                <w:sz w:val="22"/>
                <w:szCs w:val="22"/>
              </w:rPr>
              <w:t xml:space="preserve"> and provide link if available online)</w:t>
            </w:r>
          </w:p>
        </w:tc>
        <w:tc>
          <w:tcPr>
            <w:tcW w:w="3785" w:type="dxa"/>
          </w:tcPr>
          <w:p w14:paraId="2226426C" w14:textId="77777777" w:rsidR="00F94E09" w:rsidRPr="00E76F43" w:rsidRDefault="00BB7B6A" w:rsidP="00287495">
            <w:pPr>
              <w:rPr>
                <w:rFonts w:cstheme="minorHAnsi"/>
                <w:b/>
                <w:sz w:val="22"/>
                <w:szCs w:val="22"/>
              </w:rPr>
            </w:pPr>
            <w:r w:rsidRPr="00E76F43">
              <w:rPr>
                <w:rFonts w:cstheme="minorHAnsi"/>
                <w:b/>
                <w:sz w:val="22"/>
                <w:szCs w:val="22"/>
              </w:rPr>
              <w:t xml:space="preserve">Effectiveness </w:t>
            </w:r>
            <w:r w:rsidR="00C25633" w:rsidRPr="00E76F43">
              <w:rPr>
                <w:rFonts w:cstheme="minorHAnsi"/>
                <w:b/>
                <w:sz w:val="22"/>
                <w:szCs w:val="22"/>
              </w:rPr>
              <w:t xml:space="preserve">rate </w:t>
            </w:r>
          </w:p>
          <w:p w14:paraId="621359ED" w14:textId="30CEDCB6" w:rsidR="00BB7B6A" w:rsidRPr="00E76F43" w:rsidRDefault="00C25633" w:rsidP="00287495">
            <w:pPr>
              <w:rPr>
                <w:rFonts w:cstheme="minorHAnsi"/>
                <w:i/>
                <w:sz w:val="22"/>
                <w:szCs w:val="22"/>
              </w:rPr>
            </w:pPr>
            <w:r w:rsidRPr="00E76F43">
              <w:rPr>
                <w:rFonts w:cstheme="minorHAnsi"/>
                <w:i/>
                <w:sz w:val="22"/>
                <w:szCs w:val="22"/>
              </w:rPr>
              <w:t>(Scale: 1 – not effective; 2 – moderately effective; 3</w:t>
            </w:r>
            <w:r w:rsidR="008470F0" w:rsidRPr="00E76F43">
              <w:rPr>
                <w:rFonts w:cstheme="minorHAnsi"/>
                <w:i/>
                <w:sz w:val="22"/>
                <w:szCs w:val="22"/>
              </w:rPr>
              <w:t xml:space="preserve"> – highly effective</w:t>
            </w:r>
            <w:r w:rsidRPr="00E76F43">
              <w:rPr>
                <w:rFonts w:cstheme="minorHAnsi"/>
                <w:i/>
                <w:sz w:val="22"/>
                <w:szCs w:val="22"/>
              </w:rPr>
              <w:t>)</w:t>
            </w:r>
          </w:p>
        </w:tc>
      </w:tr>
      <w:tr w:rsidR="00BB7B6A" w14:paraId="662AEB23" w14:textId="1B6DB471" w:rsidTr="00E76F43">
        <w:tc>
          <w:tcPr>
            <w:tcW w:w="5215" w:type="dxa"/>
          </w:tcPr>
          <w:p w14:paraId="7C4C5ADB" w14:textId="1EFD88FE" w:rsidR="00BB7B6A" w:rsidRDefault="006C3E75" w:rsidP="0028749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Mainland Tanzania</w:t>
            </w:r>
          </w:p>
        </w:tc>
        <w:tc>
          <w:tcPr>
            <w:tcW w:w="4950" w:type="dxa"/>
          </w:tcPr>
          <w:p w14:paraId="184690BA" w14:textId="77777777" w:rsidR="00BB7B6A" w:rsidRDefault="00BB7B6A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85" w:type="dxa"/>
          </w:tcPr>
          <w:p w14:paraId="5AB00746" w14:textId="77777777" w:rsidR="00BB7B6A" w:rsidRDefault="00BB7B6A" w:rsidP="0028749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B7B6A" w14:paraId="6D7AE0BB" w14:textId="2E13F96C" w:rsidTr="00E76F43">
        <w:tc>
          <w:tcPr>
            <w:tcW w:w="5215" w:type="dxa"/>
          </w:tcPr>
          <w:p w14:paraId="178B8711" w14:textId="080A31B9" w:rsidR="00BB7B6A" w:rsidRDefault="00785262" w:rsidP="00231E1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Basically the EIA Act controls all. </w:t>
            </w:r>
            <w:r w:rsidR="00257A88">
              <w:rPr>
                <w:rFonts w:cstheme="minorHAnsi"/>
                <w:sz w:val="22"/>
                <w:szCs w:val="22"/>
              </w:rPr>
              <w:t xml:space="preserve"> </w:t>
            </w:r>
          </w:p>
        </w:tc>
        <w:tc>
          <w:tcPr>
            <w:tcW w:w="4950" w:type="dxa"/>
          </w:tcPr>
          <w:p w14:paraId="5EC9597C" w14:textId="77777777" w:rsidR="00BB7B6A" w:rsidRDefault="00BB7B6A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85" w:type="dxa"/>
          </w:tcPr>
          <w:p w14:paraId="4F547AC7" w14:textId="77777777" w:rsidR="00BB7B6A" w:rsidRDefault="00BB7B6A" w:rsidP="0028749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B7B6A" w14:paraId="707CE4F8" w14:textId="76F6F643" w:rsidTr="00E76F43">
        <w:tc>
          <w:tcPr>
            <w:tcW w:w="5215" w:type="dxa"/>
          </w:tcPr>
          <w:p w14:paraId="1E0C5B59" w14:textId="77777777" w:rsidR="00BB7B6A" w:rsidRDefault="00BB7B6A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5B193115" w14:textId="77777777" w:rsidR="00BB7B6A" w:rsidRDefault="00BB7B6A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85" w:type="dxa"/>
          </w:tcPr>
          <w:p w14:paraId="7B525D99" w14:textId="77777777" w:rsidR="00BB7B6A" w:rsidRDefault="00BB7B6A" w:rsidP="0028749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B7B6A" w14:paraId="65C04C1F" w14:textId="21DDC120" w:rsidTr="00E76F43">
        <w:tc>
          <w:tcPr>
            <w:tcW w:w="5215" w:type="dxa"/>
          </w:tcPr>
          <w:p w14:paraId="0268DEFB" w14:textId="77777777" w:rsidR="00BB7B6A" w:rsidRDefault="00BB7B6A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0C3EF16B" w14:textId="77777777" w:rsidR="00BB7B6A" w:rsidRDefault="00BB7B6A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85" w:type="dxa"/>
          </w:tcPr>
          <w:p w14:paraId="5346BCEB" w14:textId="77777777" w:rsidR="00BB7B6A" w:rsidRDefault="00BB7B6A" w:rsidP="0028749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B7B6A" w14:paraId="5745E516" w14:textId="5BCA6A79" w:rsidTr="00E76F43">
        <w:tc>
          <w:tcPr>
            <w:tcW w:w="5215" w:type="dxa"/>
          </w:tcPr>
          <w:p w14:paraId="1D351F37" w14:textId="77777777" w:rsidR="00BB7B6A" w:rsidRDefault="00BB7B6A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19FB42FF" w14:textId="77777777" w:rsidR="00BB7B6A" w:rsidRDefault="00BB7B6A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85" w:type="dxa"/>
          </w:tcPr>
          <w:p w14:paraId="7F637B65" w14:textId="77777777" w:rsidR="00BB7B6A" w:rsidRDefault="00BB7B6A" w:rsidP="0028749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B7B6A" w14:paraId="2F886ACE" w14:textId="2681D0EC" w:rsidTr="00E76F43">
        <w:tc>
          <w:tcPr>
            <w:tcW w:w="5215" w:type="dxa"/>
          </w:tcPr>
          <w:p w14:paraId="2F725C87" w14:textId="77777777" w:rsidR="00BB7B6A" w:rsidRDefault="00BB7B6A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51547139" w14:textId="77777777" w:rsidR="00BB7B6A" w:rsidRDefault="00BB7B6A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85" w:type="dxa"/>
          </w:tcPr>
          <w:p w14:paraId="5D38B1B1" w14:textId="77777777" w:rsidR="00BB7B6A" w:rsidRDefault="00BB7B6A" w:rsidP="0028749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42B33" w14:paraId="04CBD8F1" w14:textId="77777777" w:rsidTr="00E76F43">
        <w:tc>
          <w:tcPr>
            <w:tcW w:w="5215" w:type="dxa"/>
          </w:tcPr>
          <w:p w14:paraId="285CF144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10A08676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85" w:type="dxa"/>
          </w:tcPr>
          <w:p w14:paraId="79531EA7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42B33" w14:paraId="2C9B533E" w14:textId="77777777" w:rsidTr="00E76F43">
        <w:tc>
          <w:tcPr>
            <w:tcW w:w="5215" w:type="dxa"/>
          </w:tcPr>
          <w:p w14:paraId="2AAAF1CF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7B0B55DB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85" w:type="dxa"/>
          </w:tcPr>
          <w:p w14:paraId="7CE9B395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42B33" w14:paraId="0BD5B2D7" w14:textId="77777777" w:rsidTr="00E76F43">
        <w:tc>
          <w:tcPr>
            <w:tcW w:w="5215" w:type="dxa"/>
          </w:tcPr>
          <w:p w14:paraId="517A8671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64848C2B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85" w:type="dxa"/>
          </w:tcPr>
          <w:p w14:paraId="4C0235C5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42B33" w14:paraId="3C069905" w14:textId="77777777" w:rsidTr="00E76F43">
        <w:tc>
          <w:tcPr>
            <w:tcW w:w="5215" w:type="dxa"/>
          </w:tcPr>
          <w:p w14:paraId="1CD51061" w14:textId="7F7D4D9D" w:rsidR="00542B33" w:rsidRDefault="006C3E75" w:rsidP="0028749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Zanzibar (and Pemba)</w:t>
            </w:r>
          </w:p>
        </w:tc>
        <w:tc>
          <w:tcPr>
            <w:tcW w:w="4950" w:type="dxa"/>
          </w:tcPr>
          <w:p w14:paraId="34E22045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85" w:type="dxa"/>
          </w:tcPr>
          <w:p w14:paraId="61FCD866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42B33" w14:paraId="1B4289FD" w14:textId="77777777" w:rsidTr="00E76F43">
        <w:tc>
          <w:tcPr>
            <w:tcW w:w="5215" w:type="dxa"/>
          </w:tcPr>
          <w:p w14:paraId="6B75DE6D" w14:textId="7027CC06" w:rsidR="00542B33" w:rsidRDefault="00257A88" w:rsidP="0028749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legal document is the Environment Act, though this needs to be confirmed as more recent legislation may now be in place. </w:t>
            </w:r>
          </w:p>
        </w:tc>
        <w:tc>
          <w:tcPr>
            <w:tcW w:w="4950" w:type="dxa"/>
          </w:tcPr>
          <w:p w14:paraId="23E2FE59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85" w:type="dxa"/>
          </w:tcPr>
          <w:p w14:paraId="564474D2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42B33" w14:paraId="25920DBD" w14:textId="77777777" w:rsidTr="00E76F43">
        <w:tc>
          <w:tcPr>
            <w:tcW w:w="5215" w:type="dxa"/>
          </w:tcPr>
          <w:p w14:paraId="683CF76C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05ECCFC4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85" w:type="dxa"/>
          </w:tcPr>
          <w:p w14:paraId="68EB4A66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42B33" w14:paraId="1A549F45" w14:textId="77777777" w:rsidTr="00E76F43">
        <w:tc>
          <w:tcPr>
            <w:tcW w:w="5215" w:type="dxa"/>
          </w:tcPr>
          <w:p w14:paraId="21C89612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  <w:bookmarkStart w:id="7" w:name="_GoBack"/>
            <w:bookmarkEnd w:id="7"/>
          </w:p>
        </w:tc>
        <w:tc>
          <w:tcPr>
            <w:tcW w:w="4950" w:type="dxa"/>
          </w:tcPr>
          <w:p w14:paraId="2731EA03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85" w:type="dxa"/>
          </w:tcPr>
          <w:p w14:paraId="40EB34C7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42B33" w14:paraId="58B8F0A9" w14:textId="77777777" w:rsidTr="00E76F43">
        <w:tc>
          <w:tcPr>
            <w:tcW w:w="5215" w:type="dxa"/>
          </w:tcPr>
          <w:p w14:paraId="258598FF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114B2796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85" w:type="dxa"/>
          </w:tcPr>
          <w:p w14:paraId="0B3A5AC5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42B33" w14:paraId="77BB838A" w14:textId="77777777" w:rsidTr="00E76F43">
        <w:tc>
          <w:tcPr>
            <w:tcW w:w="5215" w:type="dxa"/>
          </w:tcPr>
          <w:p w14:paraId="55DCB85A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0F993C2D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85" w:type="dxa"/>
          </w:tcPr>
          <w:p w14:paraId="04A637E8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42B33" w14:paraId="3CDF2147" w14:textId="77777777" w:rsidTr="00E76F43">
        <w:tc>
          <w:tcPr>
            <w:tcW w:w="5215" w:type="dxa"/>
          </w:tcPr>
          <w:p w14:paraId="5E153363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6E613FF1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85" w:type="dxa"/>
          </w:tcPr>
          <w:p w14:paraId="23DEFEBB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42B33" w14:paraId="3861C06F" w14:textId="77777777" w:rsidTr="00E76F43">
        <w:tc>
          <w:tcPr>
            <w:tcW w:w="5215" w:type="dxa"/>
          </w:tcPr>
          <w:p w14:paraId="38C25535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124BA6ED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85" w:type="dxa"/>
          </w:tcPr>
          <w:p w14:paraId="7B4F9DB2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42B33" w14:paraId="5DCB220B" w14:textId="77777777" w:rsidTr="00E76F43">
        <w:tc>
          <w:tcPr>
            <w:tcW w:w="5215" w:type="dxa"/>
          </w:tcPr>
          <w:p w14:paraId="199CB9F9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2C9740CD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85" w:type="dxa"/>
          </w:tcPr>
          <w:p w14:paraId="419DCCEB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42B33" w14:paraId="4F6EE74B" w14:textId="77777777" w:rsidTr="00E76F43">
        <w:tc>
          <w:tcPr>
            <w:tcW w:w="5215" w:type="dxa"/>
          </w:tcPr>
          <w:p w14:paraId="688797CD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34D786F0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85" w:type="dxa"/>
          </w:tcPr>
          <w:p w14:paraId="4B607B81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42B33" w14:paraId="50EA36B2" w14:textId="77777777" w:rsidTr="00E76F43">
        <w:tc>
          <w:tcPr>
            <w:tcW w:w="5215" w:type="dxa"/>
          </w:tcPr>
          <w:p w14:paraId="55F949C1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578F428F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85" w:type="dxa"/>
          </w:tcPr>
          <w:p w14:paraId="2DF952CC" w14:textId="77777777" w:rsidR="00542B33" w:rsidRDefault="00542B33" w:rsidP="0028749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13116DA4" w14:textId="04343770" w:rsidR="00542B33" w:rsidRPr="00542B33" w:rsidRDefault="00542B33" w:rsidP="00542B33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</w:p>
    <w:sectPr w:rsidR="00542B33" w:rsidRPr="00542B33" w:rsidSect="0029190B">
      <w:pgSz w:w="16840" w:h="11900" w:orient="landscape"/>
      <w:pgMar w:top="58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37978"/>
    <w:multiLevelType w:val="multilevel"/>
    <w:tmpl w:val="CA2EF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1640A"/>
    <w:multiLevelType w:val="hybridMultilevel"/>
    <w:tmpl w:val="1C809C84"/>
    <w:lvl w:ilvl="0" w:tplc="ACC0CD5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97A6D"/>
    <w:multiLevelType w:val="hybridMultilevel"/>
    <w:tmpl w:val="07640A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D44B9"/>
    <w:multiLevelType w:val="hybridMultilevel"/>
    <w:tmpl w:val="CA2EF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621F33"/>
    <w:multiLevelType w:val="hybridMultilevel"/>
    <w:tmpl w:val="97EA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903169"/>
    <w:multiLevelType w:val="hybridMultilevel"/>
    <w:tmpl w:val="97EA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EDA"/>
    <w:rsid w:val="00035FC6"/>
    <w:rsid w:val="000569C0"/>
    <w:rsid w:val="000D5CD0"/>
    <w:rsid w:val="000E373E"/>
    <w:rsid w:val="000F4E8A"/>
    <w:rsid w:val="00132009"/>
    <w:rsid w:val="0018768D"/>
    <w:rsid w:val="001A3480"/>
    <w:rsid w:val="001D1016"/>
    <w:rsid w:val="00221947"/>
    <w:rsid w:val="00231E15"/>
    <w:rsid w:val="00257A88"/>
    <w:rsid w:val="00287495"/>
    <w:rsid w:val="0029190B"/>
    <w:rsid w:val="00292D67"/>
    <w:rsid w:val="00295AE2"/>
    <w:rsid w:val="002A3831"/>
    <w:rsid w:val="00317B96"/>
    <w:rsid w:val="00332AD8"/>
    <w:rsid w:val="003556D0"/>
    <w:rsid w:val="003E1055"/>
    <w:rsid w:val="0046414A"/>
    <w:rsid w:val="004F588E"/>
    <w:rsid w:val="00501569"/>
    <w:rsid w:val="00513421"/>
    <w:rsid w:val="00513C12"/>
    <w:rsid w:val="005170F5"/>
    <w:rsid w:val="00542B33"/>
    <w:rsid w:val="00584FA7"/>
    <w:rsid w:val="005E4F42"/>
    <w:rsid w:val="005F6FC8"/>
    <w:rsid w:val="00626FD3"/>
    <w:rsid w:val="006478B7"/>
    <w:rsid w:val="006C3E75"/>
    <w:rsid w:val="006D6E1C"/>
    <w:rsid w:val="007058CA"/>
    <w:rsid w:val="00765F57"/>
    <w:rsid w:val="00785262"/>
    <w:rsid w:val="007C75B8"/>
    <w:rsid w:val="00800FB6"/>
    <w:rsid w:val="00817A3A"/>
    <w:rsid w:val="008470F0"/>
    <w:rsid w:val="008E32A6"/>
    <w:rsid w:val="0090373F"/>
    <w:rsid w:val="009B6558"/>
    <w:rsid w:val="009D0F54"/>
    <w:rsid w:val="00A33D12"/>
    <w:rsid w:val="00A7201D"/>
    <w:rsid w:val="00AB18A3"/>
    <w:rsid w:val="00AE5B9A"/>
    <w:rsid w:val="00B20BCA"/>
    <w:rsid w:val="00B64CA2"/>
    <w:rsid w:val="00B962AD"/>
    <w:rsid w:val="00BB5584"/>
    <w:rsid w:val="00BB7B6A"/>
    <w:rsid w:val="00BC55E1"/>
    <w:rsid w:val="00BE4D19"/>
    <w:rsid w:val="00C25633"/>
    <w:rsid w:val="00C33628"/>
    <w:rsid w:val="00C533F9"/>
    <w:rsid w:val="00C7138D"/>
    <w:rsid w:val="00CA0C4D"/>
    <w:rsid w:val="00D73AD3"/>
    <w:rsid w:val="00D82EDA"/>
    <w:rsid w:val="00DB6534"/>
    <w:rsid w:val="00DF3CF9"/>
    <w:rsid w:val="00E228DD"/>
    <w:rsid w:val="00E4207F"/>
    <w:rsid w:val="00E737B0"/>
    <w:rsid w:val="00E76F43"/>
    <w:rsid w:val="00EB6B44"/>
    <w:rsid w:val="00F07B46"/>
    <w:rsid w:val="00F63C61"/>
    <w:rsid w:val="00F940C3"/>
    <w:rsid w:val="00F94E09"/>
    <w:rsid w:val="00FE2E2D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8DF8B0"/>
  <w14:defaultImageDpi w14:val="32767"/>
  <w15:docId w15:val="{B07F55BF-736E-43B9-842A-E2B8771F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2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4E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E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E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E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E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E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E0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D5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Mabwa</dc:creator>
  <cp:keywords/>
  <dc:description/>
  <cp:lastModifiedBy>Mishal</cp:lastModifiedBy>
  <cp:revision>4</cp:revision>
  <cp:lastPrinted>2018-10-03T12:03:00Z</cp:lastPrinted>
  <dcterms:created xsi:type="dcterms:W3CDTF">2018-10-04T13:51:00Z</dcterms:created>
  <dcterms:modified xsi:type="dcterms:W3CDTF">2018-10-11T07:10:00Z</dcterms:modified>
</cp:coreProperties>
</file>